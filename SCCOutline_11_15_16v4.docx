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FFC1EB" w14:textId="11F819BF" w:rsidR="004B3D7C" w:rsidRDefault="004B3D7C">
      <w:pPr>
        <w:pStyle w:val="Heading4"/>
        <w:rPr>
          <w:rFonts w:ascii="Times New Roman" w:hAnsi="Times New Roman" w:cs="Times New Roman"/>
          <w:b w:val="0"/>
          <w:color w:val="auto"/>
          <w:sz w:val="22"/>
          <w:szCs w:val="22"/>
        </w:rPr>
      </w:pPr>
      <w:bookmarkStart w:id="0" w:name="project-summary-1-page-limit"/>
      <w:bookmarkEnd w:id="0"/>
      <w:r w:rsidRPr="00463963">
        <w:rPr>
          <w:rFonts w:ascii="Times New Roman" w:hAnsi="Times New Roman" w:cs="Times New Roman"/>
          <w:color w:val="auto"/>
          <w:sz w:val="22"/>
          <w:szCs w:val="22"/>
          <w:rPrChange w:id="1" w:author="Sallie Keller" w:date="2016-11-15T16:32:00Z">
            <w:rPr>
              <w:rFonts w:ascii="Times New Roman" w:hAnsi="Times New Roman" w:cs="Times New Roman"/>
              <w:b w:val="0"/>
              <w:color w:val="auto"/>
              <w:sz w:val="22"/>
              <w:szCs w:val="22"/>
            </w:rPr>
          </w:rPrChange>
        </w:rPr>
        <w:t>S&amp;CC-IRG Preliminary Proposal Track 2</w:t>
      </w:r>
      <w:r w:rsidRPr="004B3D7C">
        <w:rPr>
          <w:rFonts w:ascii="Times New Roman" w:hAnsi="Times New Roman" w:cs="Times New Roman"/>
          <w:b w:val="0"/>
          <w:color w:val="auto"/>
          <w:sz w:val="22"/>
          <w:szCs w:val="22"/>
        </w:rPr>
        <w:t xml:space="preserve">: Building </w:t>
      </w:r>
      <w:r>
        <w:rPr>
          <w:rFonts w:ascii="Times New Roman" w:hAnsi="Times New Roman" w:cs="Times New Roman"/>
          <w:b w:val="0"/>
          <w:color w:val="auto"/>
          <w:sz w:val="22"/>
          <w:szCs w:val="22"/>
        </w:rPr>
        <w:t xml:space="preserve">Local Government </w:t>
      </w:r>
      <w:r w:rsidRPr="004B3D7C">
        <w:rPr>
          <w:rFonts w:ascii="Times New Roman" w:hAnsi="Times New Roman" w:cs="Times New Roman"/>
          <w:b w:val="0"/>
          <w:color w:val="auto"/>
          <w:sz w:val="22"/>
          <w:szCs w:val="22"/>
        </w:rPr>
        <w:t>Capacity for Data-Driven Governance</w:t>
      </w:r>
      <w:r w:rsidR="003F2855">
        <w:rPr>
          <w:rFonts w:ascii="Times New Roman" w:hAnsi="Times New Roman" w:cs="Times New Roman"/>
          <w:b w:val="0"/>
          <w:color w:val="auto"/>
          <w:sz w:val="22"/>
          <w:szCs w:val="22"/>
        </w:rPr>
        <w:t xml:space="preserve"> and Regional Analysis</w:t>
      </w:r>
    </w:p>
    <w:p w14:paraId="377199EA" w14:textId="7509A34B" w:rsidR="00412EB4" w:rsidRPr="009E3844" w:rsidRDefault="009C3B9B">
      <w:pPr>
        <w:pStyle w:val="Heading4"/>
        <w:rPr>
          <w:rFonts w:ascii="Times New Roman" w:hAnsi="Times New Roman" w:cs="Times New Roman"/>
          <w:b w:val="0"/>
          <w:color w:val="auto"/>
          <w:sz w:val="22"/>
          <w:szCs w:val="22"/>
        </w:rPr>
      </w:pPr>
      <w:bookmarkStart w:id="2" w:name="pi-aaron-schroeder-virginia-tech"/>
      <w:bookmarkEnd w:id="2"/>
      <w:r w:rsidRPr="009E3844">
        <w:rPr>
          <w:rFonts w:ascii="Times New Roman" w:hAnsi="Times New Roman" w:cs="Times New Roman"/>
          <w:b w:val="0"/>
          <w:color w:val="auto"/>
          <w:sz w:val="22"/>
          <w:szCs w:val="22"/>
        </w:rPr>
        <w:t>Aaron Schroeder</w:t>
      </w:r>
      <w:r w:rsidR="004B3D7C">
        <w:rPr>
          <w:rFonts w:ascii="Times New Roman" w:hAnsi="Times New Roman" w:cs="Times New Roman"/>
          <w:b w:val="0"/>
          <w:color w:val="auto"/>
          <w:sz w:val="22"/>
          <w:szCs w:val="22"/>
        </w:rPr>
        <w:t xml:space="preserve"> (PI)</w:t>
      </w:r>
      <w:r w:rsidRPr="009E3844">
        <w:rPr>
          <w:rFonts w:ascii="Times New Roman" w:hAnsi="Times New Roman" w:cs="Times New Roman"/>
          <w:b w:val="0"/>
          <w:color w:val="auto"/>
          <w:sz w:val="22"/>
          <w:szCs w:val="22"/>
        </w:rPr>
        <w:t>, Virginia Tec</w:t>
      </w:r>
      <w:r w:rsidR="006263A3" w:rsidRPr="009E3844">
        <w:rPr>
          <w:rFonts w:ascii="Times New Roman" w:hAnsi="Times New Roman" w:cs="Times New Roman"/>
          <w:b w:val="0"/>
          <w:color w:val="auto"/>
          <w:sz w:val="22"/>
          <w:szCs w:val="22"/>
        </w:rPr>
        <w:t>h</w:t>
      </w:r>
      <w:r w:rsidR="004B3D7C">
        <w:rPr>
          <w:rFonts w:ascii="Times New Roman" w:hAnsi="Times New Roman" w:cs="Times New Roman"/>
          <w:b w:val="0"/>
          <w:color w:val="auto"/>
          <w:sz w:val="22"/>
          <w:szCs w:val="22"/>
        </w:rPr>
        <w:t xml:space="preserve"> </w:t>
      </w:r>
      <w:r w:rsidR="004B3D7C" w:rsidRPr="004B3D7C">
        <w:rPr>
          <w:rFonts w:ascii="Times New Roman" w:hAnsi="Times New Roman" w:cs="Times New Roman"/>
          <w:b w:val="0"/>
          <w:color w:val="auto"/>
          <w:sz w:val="22"/>
          <w:szCs w:val="22"/>
        </w:rPr>
        <w:t xml:space="preserve">and Alan </w:t>
      </w:r>
      <w:proofErr w:type="spellStart"/>
      <w:r w:rsidR="004B3D7C" w:rsidRPr="004B3D7C">
        <w:rPr>
          <w:rFonts w:ascii="Times New Roman" w:hAnsi="Times New Roman" w:cs="Times New Roman"/>
          <w:b w:val="0"/>
          <w:color w:val="auto"/>
          <w:sz w:val="22"/>
          <w:szCs w:val="22"/>
        </w:rPr>
        <w:t>Dotts</w:t>
      </w:r>
      <w:proofErr w:type="spellEnd"/>
      <w:r w:rsidR="004B3D7C" w:rsidRPr="004B3D7C">
        <w:rPr>
          <w:rFonts w:ascii="Times New Roman" w:hAnsi="Times New Roman" w:cs="Times New Roman"/>
          <w:b w:val="0"/>
          <w:color w:val="auto"/>
          <w:sz w:val="22"/>
          <w:szCs w:val="22"/>
        </w:rPr>
        <w:t xml:space="preserve"> (co-PI), Iowa State University</w:t>
      </w:r>
    </w:p>
    <w:p w14:paraId="03BC182F" w14:textId="77777777" w:rsidR="003F2855" w:rsidRDefault="002A3490" w:rsidP="003F2855">
      <w:pPr>
        <w:pStyle w:val="Heading4"/>
        <w:rPr>
          <w:rFonts w:ascii="Times New Roman" w:hAnsi="Times New Roman" w:cs="Times New Roman"/>
          <w:color w:val="auto"/>
          <w:sz w:val="22"/>
          <w:szCs w:val="22"/>
        </w:rPr>
      </w:pPr>
      <w:bookmarkStart w:id="3" w:name="summary"/>
      <w:bookmarkEnd w:id="3"/>
      <w:r w:rsidRPr="003F2855">
        <w:rPr>
          <w:rFonts w:ascii="Times New Roman" w:hAnsi="Times New Roman" w:cs="Times New Roman"/>
          <w:color w:val="auto"/>
          <w:sz w:val="22"/>
          <w:szCs w:val="22"/>
        </w:rPr>
        <w:t>Summary</w:t>
      </w:r>
    </w:p>
    <w:p w14:paraId="6EA3D99C" w14:textId="4EDFFD9A" w:rsidR="009E3844" w:rsidRPr="003F2855" w:rsidRDefault="00323178" w:rsidP="003F2855">
      <w:pPr>
        <w:pStyle w:val="Heading4"/>
        <w:rPr>
          <w:rFonts w:ascii="Times New Roman" w:hAnsi="Times New Roman" w:cs="Times New Roman"/>
          <w:b w:val="0"/>
          <w:bCs w:val="0"/>
          <w:color w:val="auto"/>
          <w:sz w:val="22"/>
          <w:szCs w:val="22"/>
        </w:rPr>
      </w:pPr>
      <w:r>
        <w:rPr>
          <w:rFonts w:ascii="Times New Roman" w:hAnsi="Times New Roman" w:cs="Times New Roman"/>
          <w:b w:val="0"/>
          <w:bCs w:val="0"/>
          <w:color w:val="auto"/>
          <w:sz w:val="22"/>
          <w:szCs w:val="22"/>
        </w:rPr>
        <w:t>D</w:t>
      </w:r>
      <w:r w:rsidR="00601CEE">
        <w:rPr>
          <w:rFonts w:ascii="Times New Roman" w:hAnsi="Times New Roman" w:cs="Times New Roman"/>
          <w:b w:val="0"/>
          <w:bCs w:val="0"/>
          <w:color w:val="auto"/>
          <w:sz w:val="22"/>
          <w:szCs w:val="22"/>
        </w:rPr>
        <w:t>ata flows relevant to local government decision-making, such as</w:t>
      </w:r>
      <w:r w:rsidR="009E3844" w:rsidRPr="003F2855">
        <w:rPr>
          <w:rFonts w:ascii="Times New Roman" w:hAnsi="Times New Roman" w:cs="Times New Roman"/>
          <w:b w:val="0"/>
          <w:bCs w:val="0"/>
          <w:color w:val="auto"/>
          <w:sz w:val="22"/>
          <w:szCs w:val="22"/>
        </w:rPr>
        <w:t xml:space="preserve"> local administrative records, surveys, geospatial data,</w:t>
      </w:r>
      <w:r w:rsidR="00601CEE">
        <w:rPr>
          <w:rFonts w:ascii="Times New Roman" w:hAnsi="Times New Roman" w:cs="Times New Roman"/>
          <w:b w:val="0"/>
          <w:bCs w:val="0"/>
          <w:color w:val="auto"/>
          <w:sz w:val="22"/>
          <w:szCs w:val="22"/>
        </w:rPr>
        <w:t xml:space="preserve"> and sensor data, as well as federal, </w:t>
      </w:r>
      <w:r w:rsidR="009E3844" w:rsidRPr="003F2855">
        <w:rPr>
          <w:rFonts w:ascii="Times New Roman" w:hAnsi="Times New Roman" w:cs="Times New Roman"/>
          <w:b w:val="0"/>
          <w:bCs w:val="0"/>
          <w:color w:val="auto"/>
          <w:sz w:val="22"/>
          <w:szCs w:val="22"/>
        </w:rPr>
        <w:t>state</w:t>
      </w:r>
      <w:r w:rsidR="00601CEE">
        <w:rPr>
          <w:rFonts w:ascii="Times New Roman" w:hAnsi="Times New Roman" w:cs="Times New Roman"/>
          <w:b w:val="0"/>
          <w:bCs w:val="0"/>
          <w:color w:val="auto"/>
          <w:sz w:val="22"/>
          <w:szCs w:val="22"/>
        </w:rPr>
        <w:t xml:space="preserve">, and </w:t>
      </w:r>
      <w:r w:rsidR="00601CEE" w:rsidRPr="003F2855">
        <w:rPr>
          <w:rFonts w:ascii="Times New Roman" w:hAnsi="Times New Roman" w:cs="Times New Roman"/>
          <w:b w:val="0"/>
          <w:bCs w:val="0"/>
          <w:color w:val="auto"/>
          <w:sz w:val="22"/>
          <w:szCs w:val="22"/>
        </w:rPr>
        <w:t>social media</w:t>
      </w:r>
      <w:r w:rsidR="009E3844" w:rsidRPr="003F2855">
        <w:rPr>
          <w:rFonts w:ascii="Times New Roman" w:hAnsi="Times New Roman" w:cs="Times New Roman"/>
          <w:b w:val="0"/>
          <w:bCs w:val="0"/>
          <w:color w:val="auto"/>
          <w:sz w:val="22"/>
          <w:szCs w:val="22"/>
        </w:rPr>
        <w:t xml:space="preserve"> data sources, are ubiquitous.</w:t>
      </w:r>
      <w:r w:rsidR="00601CEE">
        <w:rPr>
          <w:rFonts w:ascii="Times New Roman" w:hAnsi="Times New Roman" w:cs="Times New Roman"/>
          <w:b w:val="0"/>
          <w:bCs w:val="0"/>
          <w:color w:val="auto"/>
          <w:sz w:val="22"/>
          <w:szCs w:val="22"/>
        </w:rPr>
        <w:t xml:space="preserve"> </w:t>
      </w:r>
      <w:r w:rsidR="009E3844" w:rsidRPr="003F2855">
        <w:rPr>
          <w:rFonts w:ascii="Times New Roman" w:hAnsi="Times New Roman" w:cs="Times New Roman"/>
          <w:b w:val="0"/>
          <w:bCs w:val="0"/>
          <w:color w:val="auto"/>
          <w:sz w:val="22"/>
          <w:szCs w:val="22"/>
        </w:rPr>
        <w:t xml:space="preserve">Local government decision-making based on these data </w:t>
      </w:r>
      <w:proofErr w:type="gramStart"/>
      <w:r w:rsidR="009E3844" w:rsidRPr="003F2855">
        <w:rPr>
          <w:rFonts w:ascii="Times New Roman" w:hAnsi="Times New Roman" w:cs="Times New Roman"/>
          <w:b w:val="0"/>
          <w:bCs w:val="0"/>
          <w:color w:val="auto"/>
          <w:sz w:val="22"/>
          <w:szCs w:val="22"/>
        </w:rPr>
        <w:t>are</w:t>
      </w:r>
      <w:proofErr w:type="gramEnd"/>
      <w:r w:rsidR="009E3844" w:rsidRPr="003F2855">
        <w:rPr>
          <w:rFonts w:ascii="Times New Roman" w:hAnsi="Times New Roman" w:cs="Times New Roman"/>
          <w:b w:val="0"/>
          <w:bCs w:val="0"/>
          <w:color w:val="auto"/>
          <w:sz w:val="22"/>
          <w:szCs w:val="22"/>
        </w:rPr>
        <w:t xml:space="preserve"> instrumental to increasing efficiency and improving outcomes. Despite the enormous potential</w:t>
      </w:r>
      <w:r w:rsidR="000447DB">
        <w:rPr>
          <w:rFonts w:ascii="Times New Roman" w:hAnsi="Times New Roman" w:cs="Times New Roman"/>
          <w:b w:val="0"/>
          <w:bCs w:val="0"/>
          <w:color w:val="auto"/>
          <w:sz w:val="22"/>
          <w:szCs w:val="22"/>
        </w:rPr>
        <w:t xml:space="preserve">, </w:t>
      </w:r>
      <w:r w:rsidR="00C2573E" w:rsidRPr="003F2855">
        <w:rPr>
          <w:rFonts w:ascii="Times New Roman" w:hAnsi="Times New Roman" w:cs="Times New Roman"/>
          <w:b w:val="0"/>
          <w:bCs w:val="0"/>
          <w:color w:val="auto"/>
          <w:sz w:val="22"/>
          <w:szCs w:val="22"/>
        </w:rPr>
        <w:t>many</w:t>
      </w:r>
      <w:r w:rsidR="009E3844" w:rsidRPr="003F2855">
        <w:rPr>
          <w:rFonts w:ascii="Times New Roman" w:hAnsi="Times New Roman" w:cs="Times New Roman"/>
          <w:b w:val="0"/>
          <w:bCs w:val="0"/>
          <w:color w:val="auto"/>
          <w:sz w:val="22"/>
          <w:szCs w:val="22"/>
        </w:rPr>
        <w:t xml:space="preserve"> local governments lack the</w:t>
      </w:r>
      <w:r w:rsidR="00E520B2">
        <w:rPr>
          <w:rFonts w:ascii="Times New Roman" w:hAnsi="Times New Roman" w:cs="Times New Roman"/>
          <w:b w:val="0"/>
          <w:bCs w:val="0"/>
          <w:color w:val="auto"/>
          <w:sz w:val="22"/>
          <w:szCs w:val="22"/>
        </w:rPr>
        <w:t xml:space="preserve"> general knowledge or </w:t>
      </w:r>
      <w:r w:rsidR="009E3844" w:rsidRPr="003F2855">
        <w:rPr>
          <w:rFonts w:ascii="Times New Roman" w:hAnsi="Times New Roman" w:cs="Times New Roman"/>
          <w:b w:val="0"/>
          <w:bCs w:val="0"/>
          <w:color w:val="auto"/>
          <w:sz w:val="22"/>
          <w:szCs w:val="22"/>
        </w:rPr>
        <w:t>tech</w:t>
      </w:r>
      <w:r w:rsidR="00E520B2">
        <w:rPr>
          <w:rFonts w:ascii="Times New Roman" w:hAnsi="Times New Roman" w:cs="Times New Roman"/>
          <w:b w:val="0"/>
          <w:bCs w:val="0"/>
          <w:color w:val="auto"/>
          <w:sz w:val="22"/>
          <w:szCs w:val="22"/>
        </w:rPr>
        <w:t xml:space="preserve">nical and analytical expertise </w:t>
      </w:r>
      <w:r w:rsidR="009E3844" w:rsidRPr="003F2855">
        <w:rPr>
          <w:rFonts w:ascii="Times New Roman" w:hAnsi="Times New Roman" w:cs="Times New Roman"/>
          <w:b w:val="0"/>
          <w:bCs w:val="0"/>
          <w:color w:val="auto"/>
          <w:sz w:val="22"/>
          <w:szCs w:val="22"/>
        </w:rPr>
        <w:t xml:space="preserve">to utilize </w:t>
      </w:r>
      <w:r w:rsidR="000447DB">
        <w:rPr>
          <w:rFonts w:ascii="Times New Roman" w:hAnsi="Times New Roman" w:cs="Times New Roman"/>
          <w:b w:val="0"/>
          <w:bCs w:val="0"/>
          <w:color w:val="auto"/>
          <w:sz w:val="22"/>
          <w:szCs w:val="22"/>
        </w:rPr>
        <w:t>these</w:t>
      </w:r>
      <w:r w:rsidR="009E3844" w:rsidRPr="003F2855">
        <w:rPr>
          <w:rFonts w:ascii="Times New Roman" w:hAnsi="Times New Roman" w:cs="Times New Roman"/>
          <w:b w:val="0"/>
          <w:bCs w:val="0"/>
          <w:color w:val="auto"/>
          <w:sz w:val="22"/>
          <w:szCs w:val="22"/>
        </w:rPr>
        <w:t xml:space="preserve"> data</w:t>
      </w:r>
      <w:r w:rsidR="000447DB">
        <w:rPr>
          <w:rFonts w:ascii="Times New Roman" w:hAnsi="Times New Roman" w:cs="Times New Roman"/>
          <w:b w:val="0"/>
          <w:bCs w:val="0"/>
          <w:color w:val="auto"/>
          <w:sz w:val="22"/>
          <w:szCs w:val="22"/>
        </w:rPr>
        <w:t xml:space="preserve"> sources</w:t>
      </w:r>
      <w:r w:rsidR="009E3844" w:rsidRPr="003F2855">
        <w:rPr>
          <w:rFonts w:ascii="Times New Roman" w:hAnsi="Times New Roman" w:cs="Times New Roman"/>
          <w:b w:val="0"/>
          <w:bCs w:val="0"/>
          <w:color w:val="auto"/>
          <w:sz w:val="22"/>
          <w:szCs w:val="22"/>
        </w:rPr>
        <w:t xml:space="preserve"> to inform their decision-making</w:t>
      </w:r>
      <w:r w:rsidR="000447DB">
        <w:rPr>
          <w:rFonts w:ascii="Times New Roman" w:hAnsi="Times New Roman" w:cs="Times New Roman"/>
          <w:b w:val="0"/>
          <w:bCs w:val="0"/>
          <w:color w:val="auto"/>
          <w:sz w:val="22"/>
          <w:szCs w:val="22"/>
        </w:rPr>
        <w:t xml:space="preserve"> process.</w:t>
      </w:r>
      <w:r w:rsidR="00A86569">
        <w:rPr>
          <w:rFonts w:ascii="Times New Roman" w:hAnsi="Times New Roman" w:cs="Times New Roman"/>
          <w:b w:val="0"/>
          <w:bCs w:val="0"/>
          <w:color w:val="auto"/>
          <w:sz w:val="22"/>
          <w:szCs w:val="22"/>
        </w:rPr>
        <w:t xml:space="preserve"> While many issues that are the </w:t>
      </w:r>
      <w:del w:id="4" w:author="Sallie Keller" w:date="2016-11-15T16:32:00Z">
        <w:r w:rsidR="00A86569" w:rsidDel="00463963">
          <w:rPr>
            <w:rFonts w:ascii="Times New Roman" w:hAnsi="Times New Roman" w:cs="Times New Roman"/>
            <w:b w:val="0"/>
            <w:bCs w:val="0"/>
            <w:color w:val="auto"/>
            <w:sz w:val="22"/>
            <w:szCs w:val="22"/>
          </w:rPr>
          <w:delText>perview</w:delText>
        </w:r>
      </w:del>
      <w:ins w:id="5" w:author="Sallie Keller" w:date="2016-11-15T16:32:00Z">
        <w:r w:rsidR="00463963">
          <w:rPr>
            <w:rFonts w:ascii="Times New Roman" w:hAnsi="Times New Roman" w:cs="Times New Roman"/>
            <w:b w:val="0"/>
            <w:bCs w:val="0"/>
            <w:color w:val="auto"/>
            <w:sz w:val="22"/>
            <w:szCs w:val="22"/>
          </w:rPr>
          <w:t>purview</w:t>
        </w:r>
      </w:ins>
      <w:r w:rsidR="00A86569">
        <w:rPr>
          <w:rFonts w:ascii="Times New Roman" w:hAnsi="Times New Roman" w:cs="Times New Roman"/>
          <w:b w:val="0"/>
          <w:bCs w:val="0"/>
          <w:color w:val="auto"/>
          <w:sz w:val="22"/>
          <w:szCs w:val="22"/>
        </w:rPr>
        <w:t xml:space="preserve"> of local government (</w:t>
      </w:r>
      <w:r w:rsidR="00A86569" w:rsidRPr="00A86569">
        <w:rPr>
          <w:rFonts w:ascii="Times New Roman" w:hAnsi="Times New Roman" w:cs="Times New Roman"/>
          <w:b w:val="0"/>
          <w:bCs w:val="0"/>
          <w:color w:val="auto"/>
          <w:sz w:val="22"/>
          <w:szCs w:val="22"/>
        </w:rPr>
        <w:t xml:space="preserve">e.g. </w:t>
      </w:r>
      <w:r w:rsidR="00A86569">
        <w:rPr>
          <w:rFonts w:ascii="Times New Roman" w:hAnsi="Times New Roman" w:cs="Times New Roman"/>
          <w:b w:val="0"/>
          <w:color w:val="auto"/>
          <w:sz w:val="22"/>
          <w:szCs w:val="22"/>
        </w:rPr>
        <w:t>educational attainment, opioid addiction</w:t>
      </w:r>
      <w:r w:rsidR="00A86569" w:rsidRPr="00A86569">
        <w:rPr>
          <w:rFonts w:ascii="Times New Roman" w:hAnsi="Times New Roman" w:cs="Times New Roman"/>
          <w:b w:val="0"/>
          <w:color w:val="auto"/>
          <w:sz w:val="22"/>
          <w:szCs w:val="22"/>
        </w:rPr>
        <w:t>, disconnected youth, poverty, homelessness</w:t>
      </w:r>
      <w:r w:rsidR="00A86569">
        <w:rPr>
          <w:rFonts w:ascii="Times New Roman" w:hAnsi="Times New Roman" w:cs="Times New Roman"/>
          <w:b w:val="0"/>
          <w:color w:val="auto"/>
          <w:sz w:val="22"/>
          <w:szCs w:val="22"/>
        </w:rPr>
        <w:t xml:space="preserve">), </w:t>
      </w:r>
      <w:r w:rsidR="00A86569" w:rsidRPr="00A86569">
        <w:rPr>
          <w:rFonts w:ascii="Times New Roman" w:hAnsi="Times New Roman" w:cs="Times New Roman"/>
          <w:b w:val="0"/>
          <w:color w:val="auto"/>
          <w:sz w:val="22"/>
          <w:szCs w:val="22"/>
        </w:rPr>
        <w:t>many policy decisions end up being informed by anecdotes rather than data-derived evidence.</w:t>
      </w:r>
    </w:p>
    <w:p w14:paraId="612AB923" w14:textId="217E81E0" w:rsidR="00C82B80" w:rsidRDefault="00C2573E" w:rsidP="00C2573E">
      <w:pPr>
        <w:pStyle w:val="BodyText"/>
        <w:rPr>
          <w:rFonts w:ascii="Times New Roman" w:hAnsi="Times New Roman" w:cs="Times New Roman"/>
          <w:sz w:val="22"/>
          <w:szCs w:val="22"/>
        </w:rPr>
      </w:pPr>
      <w:r w:rsidRPr="00C54AA2">
        <w:rPr>
          <w:rFonts w:ascii="Times New Roman" w:hAnsi="Times New Roman" w:cs="Times New Roman"/>
          <w:sz w:val="22"/>
          <w:szCs w:val="22"/>
        </w:rPr>
        <w:t>To</w:t>
      </w:r>
      <w:r w:rsidR="007A6FAD">
        <w:rPr>
          <w:rFonts w:ascii="Times New Roman" w:hAnsi="Times New Roman" w:cs="Times New Roman"/>
          <w:sz w:val="22"/>
          <w:szCs w:val="22"/>
        </w:rPr>
        <w:t xml:space="preserve"> enhance their capacity</w:t>
      </w:r>
      <w:r w:rsidRPr="00C54AA2">
        <w:rPr>
          <w:rFonts w:ascii="Times New Roman" w:hAnsi="Times New Roman" w:cs="Times New Roman"/>
          <w:sz w:val="22"/>
          <w:szCs w:val="22"/>
        </w:rPr>
        <w:t xml:space="preserve">, we are working </w:t>
      </w:r>
      <w:r w:rsidR="007A6FAD">
        <w:rPr>
          <w:rFonts w:ascii="Times New Roman" w:hAnsi="Times New Roman" w:cs="Times New Roman"/>
          <w:sz w:val="22"/>
          <w:szCs w:val="22"/>
        </w:rPr>
        <w:t xml:space="preserve">directly </w:t>
      </w:r>
      <w:r w:rsidRPr="00C54AA2">
        <w:rPr>
          <w:rFonts w:ascii="Times New Roman" w:hAnsi="Times New Roman" w:cs="Times New Roman"/>
          <w:sz w:val="22"/>
          <w:szCs w:val="22"/>
        </w:rPr>
        <w:t xml:space="preserve">with local governments to </w:t>
      </w:r>
      <w:r w:rsidR="00D4363F">
        <w:rPr>
          <w:rFonts w:ascii="Times New Roman" w:hAnsi="Times New Roman" w:cs="Times New Roman"/>
          <w:sz w:val="22"/>
          <w:szCs w:val="22"/>
        </w:rPr>
        <w:t>provide</w:t>
      </w:r>
      <w:r w:rsidR="007A6FAD">
        <w:rPr>
          <w:rFonts w:ascii="Times New Roman" w:hAnsi="Times New Roman" w:cs="Times New Roman"/>
          <w:sz w:val="22"/>
          <w:szCs w:val="22"/>
        </w:rPr>
        <w:t xml:space="preserve"> experience</w:t>
      </w:r>
      <w:r w:rsidRPr="00C54AA2">
        <w:rPr>
          <w:rFonts w:ascii="Times New Roman" w:hAnsi="Times New Roman" w:cs="Times New Roman"/>
          <w:sz w:val="22"/>
          <w:szCs w:val="22"/>
        </w:rPr>
        <w:t xml:space="preserve"> </w:t>
      </w:r>
      <w:r w:rsidR="007A6FAD">
        <w:rPr>
          <w:rFonts w:ascii="Times New Roman" w:hAnsi="Times New Roman" w:cs="Times New Roman"/>
          <w:sz w:val="22"/>
          <w:szCs w:val="22"/>
        </w:rPr>
        <w:t xml:space="preserve">in </w:t>
      </w:r>
      <w:r w:rsidR="007D14A0">
        <w:rPr>
          <w:rFonts w:ascii="Times New Roman" w:hAnsi="Times New Roman" w:cs="Times New Roman"/>
          <w:sz w:val="22"/>
          <w:szCs w:val="22"/>
        </w:rPr>
        <w:t>using</w:t>
      </w:r>
      <w:r w:rsidRPr="00C54AA2">
        <w:rPr>
          <w:rFonts w:ascii="Times New Roman" w:hAnsi="Times New Roman" w:cs="Times New Roman"/>
          <w:sz w:val="22"/>
          <w:szCs w:val="22"/>
        </w:rPr>
        <w:t xml:space="preserve"> local, state, federal</w:t>
      </w:r>
      <w:r w:rsidR="00FE3E6A">
        <w:rPr>
          <w:rFonts w:ascii="Times New Roman" w:hAnsi="Times New Roman" w:cs="Times New Roman"/>
          <w:sz w:val="22"/>
          <w:szCs w:val="22"/>
        </w:rPr>
        <w:t>, and other</w:t>
      </w:r>
      <w:r w:rsidRPr="00C54AA2">
        <w:rPr>
          <w:rFonts w:ascii="Times New Roman" w:hAnsi="Times New Roman" w:cs="Times New Roman"/>
          <w:sz w:val="22"/>
          <w:szCs w:val="22"/>
        </w:rPr>
        <w:t xml:space="preserve"> data sources</w:t>
      </w:r>
      <w:r w:rsidR="007D14A0">
        <w:rPr>
          <w:rFonts w:ascii="Times New Roman" w:hAnsi="Times New Roman" w:cs="Times New Roman"/>
          <w:sz w:val="22"/>
          <w:szCs w:val="22"/>
        </w:rPr>
        <w:t xml:space="preserve">, and </w:t>
      </w:r>
      <w:r w:rsidR="007A6FAD">
        <w:rPr>
          <w:rFonts w:ascii="Times New Roman" w:hAnsi="Times New Roman" w:cs="Times New Roman"/>
          <w:sz w:val="22"/>
          <w:szCs w:val="22"/>
        </w:rPr>
        <w:t>in</w:t>
      </w:r>
      <w:r w:rsidR="007D14A0">
        <w:rPr>
          <w:rFonts w:ascii="Times New Roman" w:hAnsi="Times New Roman" w:cs="Times New Roman"/>
          <w:sz w:val="22"/>
          <w:szCs w:val="22"/>
        </w:rPr>
        <w:t xml:space="preserve"> working collaboratively with </w:t>
      </w:r>
      <w:r w:rsidR="004B3470">
        <w:rPr>
          <w:rFonts w:ascii="Times New Roman" w:hAnsi="Times New Roman" w:cs="Times New Roman"/>
          <w:sz w:val="22"/>
          <w:szCs w:val="22"/>
        </w:rPr>
        <w:t>issue-area researchers,</w:t>
      </w:r>
      <w:r w:rsidRPr="00C54AA2">
        <w:rPr>
          <w:rFonts w:ascii="Times New Roman" w:hAnsi="Times New Roman" w:cs="Times New Roman"/>
          <w:sz w:val="22"/>
          <w:szCs w:val="22"/>
        </w:rPr>
        <w:t xml:space="preserve"> to support </w:t>
      </w:r>
      <w:r w:rsidR="00043D7B">
        <w:rPr>
          <w:rFonts w:ascii="Times New Roman" w:hAnsi="Times New Roman" w:cs="Times New Roman"/>
          <w:sz w:val="22"/>
          <w:szCs w:val="22"/>
        </w:rPr>
        <w:t xml:space="preserve">a </w:t>
      </w:r>
      <w:r w:rsidRPr="00C54AA2">
        <w:rPr>
          <w:rFonts w:ascii="Times New Roman" w:hAnsi="Times New Roman" w:cs="Times New Roman"/>
          <w:sz w:val="22"/>
          <w:szCs w:val="22"/>
        </w:rPr>
        <w:t xml:space="preserve">data-driven </w:t>
      </w:r>
      <w:r w:rsidR="00043D7B">
        <w:rPr>
          <w:rFonts w:ascii="Times New Roman" w:hAnsi="Times New Roman" w:cs="Times New Roman"/>
          <w:sz w:val="22"/>
          <w:szCs w:val="22"/>
        </w:rPr>
        <w:t xml:space="preserve">model of </w:t>
      </w:r>
      <w:r w:rsidRPr="00C54AA2">
        <w:rPr>
          <w:rFonts w:ascii="Times New Roman" w:hAnsi="Times New Roman" w:cs="Times New Roman"/>
          <w:sz w:val="22"/>
          <w:szCs w:val="22"/>
        </w:rPr>
        <w:t xml:space="preserve">governance. </w:t>
      </w:r>
      <w:r w:rsidRPr="009E3844">
        <w:rPr>
          <w:rFonts w:ascii="Times New Roman" w:hAnsi="Times New Roman" w:cs="Times New Roman"/>
          <w:sz w:val="22"/>
          <w:szCs w:val="22"/>
        </w:rPr>
        <w:t>This capacity building</w:t>
      </w:r>
      <w:r w:rsidR="00C85277">
        <w:rPr>
          <w:rFonts w:ascii="Times New Roman" w:hAnsi="Times New Roman" w:cs="Times New Roman"/>
          <w:sz w:val="22"/>
          <w:szCs w:val="22"/>
        </w:rPr>
        <w:t xml:space="preserve"> effort</w:t>
      </w:r>
      <w:r w:rsidRPr="009E3844">
        <w:rPr>
          <w:rFonts w:ascii="Times New Roman" w:hAnsi="Times New Roman" w:cs="Times New Roman"/>
          <w:sz w:val="22"/>
          <w:szCs w:val="22"/>
        </w:rPr>
        <w:t xml:space="preserve"> is </w:t>
      </w:r>
      <w:r w:rsidR="00D4363F">
        <w:rPr>
          <w:rFonts w:ascii="Times New Roman" w:hAnsi="Times New Roman" w:cs="Times New Roman"/>
          <w:sz w:val="22"/>
          <w:szCs w:val="22"/>
        </w:rPr>
        <w:t>present</w:t>
      </w:r>
      <w:r w:rsidR="00C85277">
        <w:rPr>
          <w:rFonts w:ascii="Times New Roman" w:hAnsi="Times New Roman" w:cs="Times New Roman"/>
          <w:sz w:val="22"/>
          <w:szCs w:val="22"/>
        </w:rPr>
        <w:t xml:space="preserve">ly </w:t>
      </w:r>
      <w:r w:rsidRPr="009E3844">
        <w:rPr>
          <w:rFonts w:ascii="Times New Roman" w:hAnsi="Times New Roman" w:cs="Times New Roman"/>
          <w:sz w:val="22"/>
          <w:szCs w:val="22"/>
        </w:rPr>
        <w:t>being achieved through the development and deployment, and collaborative use</w:t>
      </w:r>
      <w:r w:rsidR="005B4CE0">
        <w:rPr>
          <w:rFonts w:ascii="Times New Roman" w:hAnsi="Times New Roman" w:cs="Times New Roman"/>
          <w:sz w:val="22"/>
          <w:szCs w:val="22"/>
        </w:rPr>
        <w:t xml:space="preserve"> with the community</w:t>
      </w:r>
      <w:r w:rsidRPr="009E3844">
        <w:rPr>
          <w:rFonts w:ascii="Times New Roman" w:hAnsi="Times New Roman" w:cs="Times New Roman"/>
          <w:sz w:val="22"/>
          <w:szCs w:val="22"/>
        </w:rPr>
        <w:t xml:space="preserve"> of, a</w:t>
      </w:r>
      <w:r w:rsidR="005B4CE0">
        <w:rPr>
          <w:rFonts w:ascii="Times New Roman" w:hAnsi="Times New Roman" w:cs="Times New Roman"/>
          <w:sz w:val="22"/>
          <w:szCs w:val="22"/>
        </w:rPr>
        <w:t xml:space="preserve"> set of</w:t>
      </w:r>
      <w:r w:rsidR="00C85277">
        <w:rPr>
          <w:rFonts w:ascii="Times New Roman" w:hAnsi="Times New Roman" w:cs="Times New Roman"/>
          <w:sz w:val="22"/>
          <w:szCs w:val="22"/>
        </w:rPr>
        <w:t xml:space="preserve"> </w:t>
      </w:r>
      <w:r w:rsidRPr="009824FC">
        <w:rPr>
          <w:rFonts w:ascii="Times New Roman" w:hAnsi="Times New Roman" w:cs="Times New Roman"/>
          <w:b/>
          <w:sz w:val="22"/>
          <w:szCs w:val="22"/>
        </w:rPr>
        <w:t xml:space="preserve">data science processes </w:t>
      </w:r>
      <w:r w:rsidRPr="00C85277">
        <w:rPr>
          <w:rFonts w:ascii="Times New Roman" w:hAnsi="Times New Roman" w:cs="Times New Roman"/>
          <w:sz w:val="22"/>
          <w:szCs w:val="22"/>
        </w:rPr>
        <w:t>and</w:t>
      </w:r>
      <w:r w:rsidRPr="009824FC">
        <w:rPr>
          <w:rFonts w:ascii="Times New Roman" w:hAnsi="Times New Roman" w:cs="Times New Roman"/>
          <w:b/>
          <w:sz w:val="22"/>
          <w:szCs w:val="22"/>
        </w:rPr>
        <w:t xml:space="preserve"> supporting technological platforms</w:t>
      </w:r>
      <w:r w:rsidR="00C85277">
        <w:rPr>
          <w:rFonts w:ascii="Times New Roman" w:hAnsi="Times New Roman" w:cs="Times New Roman"/>
          <w:sz w:val="22"/>
          <w:szCs w:val="22"/>
        </w:rPr>
        <w:t>.</w:t>
      </w:r>
      <w:r w:rsidR="00C82B80">
        <w:rPr>
          <w:rFonts w:ascii="Times New Roman" w:hAnsi="Times New Roman" w:cs="Times New Roman"/>
          <w:sz w:val="22"/>
          <w:szCs w:val="22"/>
        </w:rPr>
        <w:t xml:space="preserve"> </w:t>
      </w:r>
      <w:r w:rsidR="00043D7B">
        <w:rPr>
          <w:rFonts w:ascii="Times New Roman" w:hAnsi="Times New Roman" w:cs="Times New Roman"/>
          <w:sz w:val="22"/>
          <w:szCs w:val="22"/>
        </w:rPr>
        <w:t xml:space="preserve">Capacity </w:t>
      </w:r>
      <w:r w:rsidR="00FE3E6A">
        <w:rPr>
          <w:rFonts w:ascii="Times New Roman" w:hAnsi="Times New Roman" w:cs="Times New Roman"/>
          <w:sz w:val="22"/>
          <w:szCs w:val="22"/>
        </w:rPr>
        <w:t xml:space="preserve">is </w:t>
      </w:r>
      <w:r w:rsidR="00BE2034">
        <w:rPr>
          <w:rFonts w:ascii="Times New Roman" w:hAnsi="Times New Roman" w:cs="Times New Roman"/>
          <w:sz w:val="22"/>
          <w:szCs w:val="22"/>
        </w:rPr>
        <w:t xml:space="preserve">being </w:t>
      </w:r>
      <w:r w:rsidR="00FE3E6A">
        <w:rPr>
          <w:rFonts w:ascii="Times New Roman" w:hAnsi="Times New Roman" w:cs="Times New Roman"/>
          <w:sz w:val="22"/>
          <w:szCs w:val="22"/>
        </w:rPr>
        <w:t>gained by</w:t>
      </w:r>
      <w:r w:rsidR="00043D7B">
        <w:rPr>
          <w:rFonts w:ascii="Times New Roman" w:hAnsi="Times New Roman" w:cs="Times New Roman"/>
          <w:sz w:val="22"/>
          <w:szCs w:val="22"/>
        </w:rPr>
        <w:t xml:space="preserve"> </w:t>
      </w:r>
      <w:r w:rsidR="005E3817">
        <w:rPr>
          <w:rFonts w:ascii="Times New Roman" w:hAnsi="Times New Roman" w:cs="Times New Roman"/>
          <w:sz w:val="22"/>
          <w:szCs w:val="22"/>
        </w:rPr>
        <w:t xml:space="preserve">participating </w:t>
      </w:r>
      <w:del w:id="6" w:author="Sallie Keller" w:date="2016-11-15T16:32:00Z">
        <w:r w:rsidR="005E3817" w:rsidDel="00463963">
          <w:rPr>
            <w:rFonts w:ascii="Times New Roman" w:hAnsi="Times New Roman" w:cs="Times New Roman"/>
            <w:sz w:val="22"/>
            <w:szCs w:val="22"/>
          </w:rPr>
          <w:delText>communites</w:delText>
        </w:r>
      </w:del>
      <w:ins w:id="7" w:author="Sallie Keller" w:date="2016-11-15T16:32:00Z">
        <w:r w:rsidR="00463963">
          <w:rPr>
            <w:rFonts w:ascii="Times New Roman" w:hAnsi="Times New Roman" w:cs="Times New Roman"/>
            <w:sz w:val="22"/>
            <w:szCs w:val="22"/>
          </w:rPr>
          <w:t>communities</w:t>
        </w:r>
      </w:ins>
      <w:r w:rsidR="005E3817">
        <w:rPr>
          <w:rFonts w:ascii="Times New Roman" w:hAnsi="Times New Roman" w:cs="Times New Roman"/>
          <w:sz w:val="22"/>
          <w:szCs w:val="22"/>
        </w:rPr>
        <w:t xml:space="preserve"> </w:t>
      </w:r>
      <w:r w:rsidR="00043D7B">
        <w:rPr>
          <w:rFonts w:ascii="Times New Roman" w:hAnsi="Times New Roman" w:cs="Times New Roman"/>
          <w:sz w:val="22"/>
          <w:szCs w:val="22"/>
        </w:rPr>
        <w:t xml:space="preserve">as </w:t>
      </w:r>
      <w:r w:rsidR="005E3817">
        <w:rPr>
          <w:rFonts w:ascii="Times New Roman" w:hAnsi="Times New Roman" w:cs="Times New Roman"/>
          <w:sz w:val="22"/>
          <w:szCs w:val="22"/>
        </w:rPr>
        <w:t>they</w:t>
      </w:r>
      <w:r w:rsidR="00043D7B">
        <w:rPr>
          <w:rFonts w:ascii="Times New Roman" w:hAnsi="Times New Roman" w:cs="Times New Roman"/>
          <w:sz w:val="22"/>
          <w:szCs w:val="22"/>
        </w:rPr>
        <w:t xml:space="preserve"> </w:t>
      </w:r>
      <w:r w:rsidR="005E3817">
        <w:rPr>
          <w:rFonts w:ascii="Times New Roman" w:hAnsi="Times New Roman" w:cs="Times New Roman"/>
          <w:sz w:val="22"/>
          <w:szCs w:val="22"/>
        </w:rPr>
        <w:t>work</w:t>
      </w:r>
      <w:r w:rsidR="00043D7B">
        <w:rPr>
          <w:rFonts w:ascii="Times New Roman" w:hAnsi="Times New Roman" w:cs="Times New Roman"/>
          <w:sz w:val="22"/>
          <w:szCs w:val="22"/>
        </w:rPr>
        <w:t xml:space="preserve"> collaboratively with issue-area researchers through the processes necessary to prepare</w:t>
      </w:r>
      <w:r w:rsidR="00BE2034">
        <w:rPr>
          <w:rFonts w:ascii="Times New Roman" w:hAnsi="Times New Roman" w:cs="Times New Roman"/>
          <w:sz w:val="22"/>
          <w:szCs w:val="22"/>
        </w:rPr>
        <w:t xml:space="preserve"> these data for use in the decision-making process</w:t>
      </w:r>
      <w:r w:rsidR="00C82B80">
        <w:rPr>
          <w:rFonts w:ascii="Times New Roman" w:hAnsi="Times New Roman" w:cs="Times New Roman"/>
          <w:sz w:val="22"/>
          <w:szCs w:val="22"/>
        </w:rPr>
        <w:t>.</w:t>
      </w:r>
    </w:p>
    <w:p w14:paraId="4A6BF444" w14:textId="0FB99043" w:rsidR="00911EDB" w:rsidRPr="00911EDB" w:rsidRDefault="00A90586" w:rsidP="00C2573E">
      <w:pPr>
        <w:pStyle w:val="BodyText"/>
        <w:rPr>
          <w:rFonts w:ascii="Times New Roman" w:hAnsi="Times New Roman" w:cs="Times New Roman"/>
          <w:sz w:val="22"/>
          <w:szCs w:val="22"/>
        </w:rPr>
      </w:pPr>
      <w:r w:rsidRPr="00C54AA2">
        <w:rPr>
          <w:rFonts w:ascii="Times New Roman" w:hAnsi="Times New Roman" w:cs="Times New Roman"/>
          <w:bCs/>
          <w:sz w:val="22"/>
          <w:szCs w:val="22"/>
        </w:rPr>
        <w:t xml:space="preserve">The development of </w:t>
      </w:r>
      <w:r w:rsidR="00E53B2C">
        <w:rPr>
          <w:rFonts w:ascii="Times New Roman" w:hAnsi="Times New Roman" w:cs="Times New Roman"/>
          <w:bCs/>
          <w:sz w:val="22"/>
          <w:szCs w:val="22"/>
        </w:rPr>
        <w:t>a more formalized</w:t>
      </w:r>
      <w:r w:rsidR="00CC3F14">
        <w:rPr>
          <w:rFonts w:ascii="Times New Roman" w:hAnsi="Times New Roman" w:cs="Times New Roman"/>
          <w:bCs/>
          <w:sz w:val="22"/>
          <w:szCs w:val="22"/>
        </w:rPr>
        <w:t>, scalable</w:t>
      </w:r>
      <w:r w:rsidR="00E53B2C">
        <w:rPr>
          <w:rFonts w:ascii="Times New Roman" w:hAnsi="Times New Roman" w:cs="Times New Roman"/>
          <w:bCs/>
          <w:sz w:val="22"/>
          <w:szCs w:val="22"/>
        </w:rPr>
        <w:t>, portable, and inter-jurisdictionally secure</w:t>
      </w:r>
      <w:r w:rsidR="00911EDB">
        <w:rPr>
          <w:rFonts w:ascii="Times New Roman" w:hAnsi="Times New Roman" w:cs="Times New Roman"/>
          <w:bCs/>
          <w:sz w:val="22"/>
          <w:szCs w:val="22"/>
        </w:rPr>
        <w:t xml:space="preserve"> version of these processes and platforms </w:t>
      </w:r>
      <w:r w:rsidR="00D4363F">
        <w:rPr>
          <w:rFonts w:ascii="Times New Roman" w:hAnsi="Times New Roman" w:cs="Times New Roman"/>
          <w:bCs/>
          <w:sz w:val="22"/>
          <w:szCs w:val="22"/>
        </w:rPr>
        <w:t xml:space="preserve">and piloting it across </w:t>
      </w:r>
      <w:r w:rsidR="00D4363F" w:rsidRPr="00C54AA2">
        <w:rPr>
          <w:rFonts w:ascii="Times New Roman" w:hAnsi="Times New Roman" w:cs="Times New Roman"/>
          <w:bCs/>
          <w:sz w:val="22"/>
          <w:szCs w:val="22"/>
        </w:rPr>
        <w:t>Virginia and Iowa is the focus of this pro</w:t>
      </w:r>
      <w:r w:rsidR="00D4363F">
        <w:rPr>
          <w:rFonts w:ascii="Times New Roman" w:hAnsi="Times New Roman" w:cs="Times New Roman"/>
          <w:bCs/>
          <w:sz w:val="22"/>
          <w:szCs w:val="22"/>
        </w:rPr>
        <w:t>posal. This</w:t>
      </w:r>
      <w:r w:rsidR="00CC3F14">
        <w:rPr>
          <w:rFonts w:ascii="Times New Roman" w:hAnsi="Times New Roman" w:cs="Times New Roman"/>
          <w:bCs/>
          <w:sz w:val="22"/>
          <w:szCs w:val="22"/>
        </w:rPr>
        <w:t xml:space="preserve"> new</w:t>
      </w:r>
      <w:r w:rsidRPr="00C54AA2">
        <w:rPr>
          <w:rFonts w:ascii="Times New Roman" w:hAnsi="Times New Roman" w:cs="Times New Roman"/>
          <w:bCs/>
          <w:sz w:val="22"/>
          <w:szCs w:val="22"/>
        </w:rPr>
        <w:t xml:space="preserve"> </w:t>
      </w:r>
      <w:r w:rsidR="00E53B2C" w:rsidRPr="009824FC">
        <w:rPr>
          <w:rFonts w:ascii="Times New Roman" w:hAnsi="Times New Roman" w:cs="Times New Roman"/>
          <w:b/>
          <w:sz w:val="22"/>
          <w:szCs w:val="22"/>
        </w:rPr>
        <w:t xml:space="preserve">comprehensive </w:t>
      </w:r>
      <w:r w:rsidR="00611196">
        <w:rPr>
          <w:rFonts w:ascii="Times New Roman" w:hAnsi="Times New Roman" w:cs="Times New Roman"/>
          <w:b/>
          <w:sz w:val="22"/>
          <w:szCs w:val="22"/>
        </w:rPr>
        <w:t>framework</w:t>
      </w:r>
      <w:r w:rsidR="00E53B2C" w:rsidRPr="009824FC">
        <w:rPr>
          <w:rFonts w:ascii="Times New Roman" w:hAnsi="Times New Roman" w:cs="Times New Roman"/>
          <w:b/>
          <w:sz w:val="22"/>
          <w:szCs w:val="22"/>
        </w:rPr>
        <w:t xml:space="preserve"> of</w:t>
      </w:r>
      <w:r w:rsidR="00E53B2C" w:rsidRPr="00C54AA2">
        <w:rPr>
          <w:rFonts w:ascii="Times New Roman" w:hAnsi="Times New Roman" w:cs="Times New Roman"/>
          <w:bCs/>
          <w:sz w:val="22"/>
          <w:szCs w:val="22"/>
        </w:rPr>
        <w:t xml:space="preserve"> </w:t>
      </w:r>
      <w:r w:rsidR="00D4363F" w:rsidRPr="00D4363F">
        <w:rPr>
          <w:rFonts w:ascii="Times New Roman" w:hAnsi="Times New Roman" w:cs="Times New Roman"/>
          <w:b/>
          <w:bCs/>
          <w:sz w:val="22"/>
          <w:szCs w:val="22"/>
        </w:rPr>
        <w:t>secure</w:t>
      </w:r>
      <w:r w:rsidR="00D4363F">
        <w:rPr>
          <w:rFonts w:ascii="Times New Roman" w:hAnsi="Times New Roman" w:cs="Times New Roman"/>
          <w:bCs/>
          <w:sz w:val="22"/>
          <w:szCs w:val="22"/>
        </w:rPr>
        <w:t xml:space="preserve"> </w:t>
      </w:r>
      <w:r w:rsidR="00E53B2C" w:rsidRPr="009824FC">
        <w:rPr>
          <w:rFonts w:ascii="Times New Roman" w:hAnsi="Times New Roman" w:cs="Times New Roman"/>
          <w:b/>
          <w:sz w:val="22"/>
          <w:szCs w:val="22"/>
        </w:rPr>
        <w:t xml:space="preserve">data science processes </w:t>
      </w:r>
      <w:r w:rsidR="00E53B2C" w:rsidRPr="00E53B2C">
        <w:rPr>
          <w:rFonts w:ascii="Times New Roman" w:hAnsi="Times New Roman" w:cs="Times New Roman"/>
          <w:b/>
          <w:sz w:val="22"/>
          <w:szCs w:val="22"/>
        </w:rPr>
        <w:t>and</w:t>
      </w:r>
      <w:r w:rsidR="00911EDB">
        <w:rPr>
          <w:rFonts w:ascii="Times New Roman" w:hAnsi="Times New Roman" w:cs="Times New Roman"/>
          <w:b/>
          <w:sz w:val="22"/>
          <w:szCs w:val="22"/>
        </w:rPr>
        <w:t xml:space="preserve"> </w:t>
      </w:r>
      <w:r w:rsidR="00E53B2C" w:rsidRPr="009824FC">
        <w:rPr>
          <w:rFonts w:ascii="Times New Roman" w:hAnsi="Times New Roman" w:cs="Times New Roman"/>
          <w:b/>
          <w:sz w:val="22"/>
          <w:szCs w:val="22"/>
        </w:rPr>
        <w:t>platforms</w:t>
      </w:r>
      <w:r w:rsidR="00E53B2C" w:rsidRPr="00C54AA2">
        <w:rPr>
          <w:rFonts w:ascii="Times New Roman" w:hAnsi="Times New Roman" w:cs="Times New Roman"/>
          <w:bCs/>
          <w:sz w:val="22"/>
          <w:szCs w:val="22"/>
        </w:rPr>
        <w:t xml:space="preserve"> </w:t>
      </w:r>
      <w:r w:rsidRPr="00C54AA2">
        <w:rPr>
          <w:rFonts w:ascii="Times New Roman" w:hAnsi="Times New Roman" w:cs="Times New Roman"/>
          <w:bCs/>
          <w:sz w:val="22"/>
          <w:szCs w:val="22"/>
        </w:rPr>
        <w:t>will mediate access to data and data tools, adhe</w:t>
      </w:r>
      <w:r w:rsidR="00677471">
        <w:rPr>
          <w:rFonts w:ascii="Times New Roman" w:hAnsi="Times New Roman" w:cs="Times New Roman"/>
          <w:bCs/>
          <w:sz w:val="22"/>
          <w:szCs w:val="22"/>
        </w:rPr>
        <w:t>re</w:t>
      </w:r>
      <w:r w:rsidR="008C7E78">
        <w:rPr>
          <w:rFonts w:ascii="Times New Roman" w:hAnsi="Times New Roman" w:cs="Times New Roman"/>
          <w:bCs/>
          <w:sz w:val="22"/>
          <w:szCs w:val="22"/>
        </w:rPr>
        <w:t xml:space="preserve"> to necessary data privacy and</w:t>
      </w:r>
      <w:r w:rsidRPr="00C54AA2">
        <w:rPr>
          <w:rFonts w:ascii="Times New Roman" w:hAnsi="Times New Roman" w:cs="Times New Roman"/>
          <w:bCs/>
          <w:sz w:val="22"/>
          <w:szCs w:val="22"/>
        </w:rPr>
        <w:t xml:space="preserve"> security </w:t>
      </w:r>
      <w:r w:rsidR="008C7E78">
        <w:rPr>
          <w:rFonts w:ascii="Times New Roman" w:hAnsi="Times New Roman" w:cs="Times New Roman"/>
          <w:bCs/>
          <w:sz w:val="22"/>
          <w:szCs w:val="22"/>
        </w:rPr>
        <w:t>constraints, and, as it</w:t>
      </w:r>
      <w:r w:rsidRPr="00C54AA2">
        <w:rPr>
          <w:rFonts w:ascii="Times New Roman" w:hAnsi="Times New Roman" w:cs="Times New Roman"/>
          <w:bCs/>
          <w:sz w:val="22"/>
          <w:szCs w:val="22"/>
        </w:rPr>
        <w:t xml:space="preserve"> </w:t>
      </w:r>
      <w:r w:rsidR="003F2855">
        <w:rPr>
          <w:rFonts w:ascii="Times New Roman" w:hAnsi="Times New Roman" w:cs="Times New Roman"/>
          <w:sz w:val="22"/>
          <w:szCs w:val="22"/>
        </w:rPr>
        <w:t xml:space="preserve">is </w:t>
      </w:r>
      <w:r w:rsidR="00911EDB" w:rsidRPr="009E3844">
        <w:rPr>
          <w:rFonts w:ascii="Times New Roman" w:hAnsi="Times New Roman" w:cs="Times New Roman"/>
          <w:sz w:val="22"/>
          <w:szCs w:val="22"/>
        </w:rPr>
        <w:t>deployed</w:t>
      </w:r>
      <w:r w:rsidR="00911EDB">
        <w:rPr>
          <w:rFonts w:ascii="Times New Roman" w:hAnsi="Times New Roman" w:cs="Times New Roman"/>
          <w:sz w:val="22"/>
          <w:szCs w:val="22"/>
        </w:rPr>
        <w:t xml:space="preserve"> and used to build capacity in </w:t>
      </w:r>
      <w:r w:rsidR="00911EDB" w:rsidRPr="009E3844">
        <w:rPr>
          <w:rFonts w:ascii="Times New Roman" w:hAnsi="Times New Roman" w:cs="Times New Roman"/>
          <w:sz w:val="22"/>
          <w:szCs w:val="22"/>
        </w:rPr>
        <w:t xml:space="preserve">multiple communities, </w:t>
      </w:r>
      <w:r w:rsidR="008C7E78">
        <w:rPr>
          <w:rFonts w:ascii="Times New Roman" w:hAnsi="Times New Roman" w:cs="Times New Roman"/>
          <w:sz w:val="22"/>
          <w:szCs w:val="22"/>
        </w:rPr>
        <w:t xml:space="preserve">allow for </w:t>
      </w:r>
      <w:r w:rsidR="003F2855">
        <w:rPr>
          <w:rFonts w:ascii="Times New Roman" w:hAnsi="Times New Roman" w:cs="Times New Roman"/>
          <w:sz w:val="22"/>
          <w:szCs w:val="22"/>
        </w:rPr>
        <w:t xml:space="preserve">the creation of </w:t>
      </w:r>
      <w:r w:rsidR="00911EDB" w:rsidRPr="009E3844">
        <w:rPr>
          <w:rFonts w:ascii="Times New Roman" w:hAnsi="Times New Roman" w:cs="Times New Roman"/>
          <w:sz w:val="22"/>
          <w:szCs w:val="22"/>
        </w:rPr>
        <w:t xml:space="preserve">a </w:t>
      </w:r>
      <w:r w:rsidR="00911EDB" w:rsidRPr="00FE3E6A">
        <w:rPr>
          <w:rFonts w:ascii="Times New Roman" w:hAnsi="Times New Roman" w:cs="Times New Roman"/>
          <w:b/>
          <w:sz w:val="22"/>
          <w:szCs w:val="22"/>
        </w:rPr>
        <w:t>loosely federated data infrastructure</w:t>
      </w:r>
      <w:r w:rsidR="00911EDB" w:rsidRPr="009E3844">
        <w:rPr>
          <w:rFonts w:ascii="Times New Roman" w:hAnsi="Times New Roman" w:cs="Times New Roman"/>
          <w:sz w:val="22"/>
          <w:szCs w:val="22"/>
        </w:rPr>
        <w:t xml:space="preserve"> across an entire state.</w:t>
      </w:r>
    </w:p>
    <w:p w14:paraId="0D00575F" w14:textId="21242BAB" w:rsidR="00A90586" w:rsidRPr="00C2573E" w:rsidRDefault="00A90586" w:rsidP="00C2573E">
      <w:pPr>
        <w:pStyle w:val="BodyText"/>
      </w:pPr>
      <w:r w:rsidRPr="00C54AA2">
        <w:rPr>
          <w:rFonts w:ascii="Times New Roman" w:hAnsi="Times New Roman" w:cs="Times New Roman"/>
          <w:bCs/>
          <w:sz w:val="22"/>
          <w:szCs w:val="22"/>
        </w:rPr>
        <w:t xml:space="preserve">Our Land Grant Universities will </w:t>
      </w:r>
      <w:r w:rsidR="00CC3F14">
        <w:rPr>
          <w:rFonts w:ascii="Times New Roman" w:hAnsi="Times New Roman" w:cs="Times New Roman"/>
          <w:bCs/>
          <w:sz w:val="22"/>
          <w:szCs w:val="22"/>
        </w:rPr>
        <w:t>serve as the</w:t>
      </w:r>
      <w:r w:rsidRPr="00C54AA2">
        <w:rPr>
          <w:rFonts w:ascii="Times New Roman" w:hAnsi="Times New Roman" w:cs="Times New Roman"/>
          <w:bCs/>
          <w:sz w:val="22"/>
          <w:szCs w:val="22"/>
        </w:rPr>
        <w:t xml:space="preserve"> stewards of this </w:t>
      </w:r>
      <w:r w:rsidR="00CC3F14">
        <w:rPr>
          <w:rFonts w:ascii="Times New Roman" w:hAnsi="Times New Roman" w:cs="Times New Roman"/>
          <w:bCs/>
          <w:sz w:val="22"/>
          <w:szCs w:val="22"/>
        </w:rPr>
        <w:t>architecture, ensuring accessibility</w:t>
      </w:r>
      <w:r w:rsidRPr="00C54AA2">
        <w:rPr>
          <w:rFonts w:ascii="Times New Roman" w:hAnsi="Times New Roman" w:cs="Times New Roman"/>
          <w:bCs/>
          <w:sz w:val="22"/>
          <w:szCs w:val="22"/>
        </w:rPr>
        <w:t xml:space="preserve"> by local communities, researchers, and state agencies.</w:t>
      </w:r>
    </w:p>
    <w:p w14:paraId="734D8736" w14:textId="77777777" w:rsidR="003F2855" w:rsidRDefault="003F2855" w:rsidP="003F2855">
      <w:pPr>
        <w:pStyle w:val="BodyText"/>
        <w:rPr>
          <w:rFonts w:ascii="Times New Roman" w:hAnsi="Times New Roman" w:cs="Times New Roman"/>
          <w:b/>
          <w:sz w:val="22"/>
          <w:szCs w:val="22"/>
        </w:rPr>
      </w:pPr>
      <w:r w:rsidRPr="003F2855">
        <w:rPr>
          <w:rFonts w:ascii="Times New Roman" w:hAnsi="Times New Roman" w:cs="Times New Roman"/>
          <w:b/>
          <w:sz w:val="22"/>
          <w:szCs w:val="22"/>
        </w:rPr>
        <w:t>Intellectual Merit</w:t>
      </w:r>
    </w:p>
    <w:p w14:paraId="645F3BFD" w14:textId="79BC01E6" w:rsidR="003F2855" w:rsidRPr="003F2855" w:rsidRDefault="002430F9" w:rsidP="003F2855">
      <w:pPr>
        <w:pStyle w:val="BodyText"/>
        <w:rPr>
          <w:rFonts w:ascii="Times New Roman" w:hAnsi="Times New Roman" w:cs="Times New Roman"/>
          <w:b/>
          <w:sz w:val="22"/>
          <w:szCs w:val="22"/>
        </w:rPr>
      </w:pPr>
      <w:r>
        <w:rPr>
          <w:rFonts w:ascii="Times New Roman" w:hAnsi="Times New Roman" w:cs="Times New Roman"/>
          <w:sz w:val="22"/>
          <w:szCs w:val="22"/>
        </w:rPr>
        <w:t>New i</w:t>
      </w:r>
      <w:r w:rsidR="003F2855" w:rsidRPr="003F2855">
        <w:rPr>
          <w:rFonts w:ascii="Times New Roman" w:hAnsi="Times New Roman" w:cs="Times New Roman"/>
          <w:sz w:val="22"/>
          <w:szCs w:val="22"/>
        </w:rPr>
        <w:t xml:space="preserve">nstitutional priorities across the country </w:t>
      </w:r>
      <w:r w:rsidR="00610285">
        <w:rPr>
          <w:rFonts w:ascii="Times New Roman" w:hAnsi="Times New Roman" w:cs="Times New Roman"/>
          <w:sz w:val="22"/>
          <w:szCs w:val="22"/>
        </w:rPr>
        <w:t>are focusing on the need</w:t>
      </w:r>
      <w:r w:rsidR="003F2855" w:rsidRPr="003F2855">
        <w:rPr>
          <w:rFonts w:ascii="Times New Roman" w:hAnsi="Times New Roman" w:cs="Times New Roman"/>
          <w:sz w:val="22"/>
          <w:szCs w:val="22"/>
        </w:rPr>
        <w:t xml:space="preserve"> for an increase</w:t>
      </w:r>
      <w:r w:rsidR="00610285">
        <w:rPr>
          <w:rFonts w:ascii="Times New Roman" w:hAnsi="Times New Roman" w:cs="Times New Roman"/>
          <w:sz w:val="22"/>
          <w:szCs w:val="22"/>
        </w:rPr>
        <w:t xml:space="preserve"> in the amount and</w:t>
      </w:r>
      <w:r w:rsidR="003F2855" w:rsidRPr="003F2855">
        <w:rPr>
          <w:rFonts w:ascii="Times New Roman" w:hAnsi="Times New Roman" w:cs="Times New Roman"/>
          <w:sz w:val="22"/>
          <w:szCs w:val="22"/>
        </w:rPr>
        <w:t xml:space="preserve"> quality of community-based rese</w:t>
      </w:r>
      <w:r w:rsidR="00D55209">
        <w:rPr>
          <w:rFonts w:ascii="Times New Roman" w:hAnsi="Times New Roman" w:cs="Times New Roman"/>
          <w:sz w:val="22"/>
          <w:szCs w:val="22"/>
        </w:rPr>
        <w:t>arch. N</w:t>
      </w:r>
      <w:r w:rsidR="00610285">
        <w:rPr>
          <w:rFonts w:ascii="Times New Roman" w:hAnsi="Times New Roman" w:cs="Times New Roman"/>
          <w:sz w:val="22"/>
          <w:szCs w:val="22"/>
        </w:rPr>
        <w:t xml:space="preserve">ew </w:t>
      </w:r>
      <w:r w:rsidR="003F2855" w:rsidRPr="003F2855">
        <w:rPr>
          <w:rFonts w:ascii="Times New Roman" w:hAnsi="Times New Roman" w:cs="Times New Roman"/>
          <w:sz w:val="22"/>
          <w:szCs w:val="22"/>
        </w:rPr>
        <w:t xml:space="preserve">partnership models </w:t>
      </w:r>
      <w:r w:rsidR="00D55209">
        <w:rPr>
          <w:rFonts w:ascii="Times New Roman" w:hAnsi="Times New Roman" w:cs="Times New Roman"/>
          <w:sz w:val="22"/>
          <w:szCs w:val="22"/>
        </w:rPr>
        <w:t>are viewed as a method to achieve this and to increase the dissemination of such research</w:t>
      </w:r>
      <w:r w:rsidR="003F2855" w:rsidRPr="003F2855">
        <w:rPr>
          <w:rFonts w:ascii="Times New Roman" w:hAnsi="Times New Roman" w:cs="Times New Roman"/>
          <w:sz w:val="22"/>
          <w:szCs w:val="22"/>
        </w:rPr>
        <w:t xml:space="preserve"> in peer-reviewed journals. This project will help extend the type and reach of scholars who become involved</w:t>
      </w:r>
      <w:r>
        <w:rPr>
          <w:rFonts w:ascii="Times New Roman" w:hAnsi="Times New Roman" w:cs="Times New Roman"/>
          <w:sz w:val="22"/>
          <w:szCs w:val="22"/>
        </w:rPr>
        <w:t xml:space="preserve"> in community-based research</w:t>
      </w:r>
      <w:r w:rsidR="003F2855" w:rsidRPr="003F2855">
        <w:rPr>
          <w:rFonts w:ascii="Times New Roman" w:hAnsi="Times New Roman" w:cs="Times New Roman"/>
          <w:sz w:val="22"/>
          <w:szCs w:val="22"/>
        </w:rPr>
        <w:t xml:space="preserve">, as well as increasing the </w:t>
      </w:r>
      <w:r w:rsidR="00A46F48">
        <w:rPr>
          <w:rFonts w:ascii="Times New Roman" w:hAnsi="Times New Roman" w:cs="Times New Roman"/>
          <w:sz w:val="22"/>
          <w:szCs w:val="22"/>
        </w:rPr>
        <w:t>capacity</w:t>
      </w:r>
      <w:r w:rsidR="003F2855" w:rsidRPr="003F2855">
        <w:rPr>
          <w:rFonts w:ascii="Times New Roman" w:hAnsi="Times New Roman" w:cs="Times New Roman"/>
          <w:sz w:val="22"/>
          <w:szCs w:val="22"/>
        </w:rPr>
        <w:t xml:space="preserve"> for evidence-based decision making at the local level.</w:t>
      </w:r>
    </w:p>
    <w:p w14:paraId="348D4F86" w14:textId="77777777" w:rsidR="003F2855" w:rsidRPr="00ED6DA7" w:rsidRDefault="003F2855" w:rsidP="003F2855">
      <w:pPr>
        <w:pStyle w:val="BodyText"/>
        <w:rPr>
          <w:rFonts w:ascii="Times New Roman" w:hAnsi="Times New Roman" w:cs="Times New Roman"/>
          <w:b/>
          <w:sz w:val="22"/>
          <w:szCs w:val="22"/>
        </w:rPr>
      </w:pPr>
      <w:r w:rsidRPr="00ED6DA7">
        <w:rPr>
          <w:rFonts w:ascii="Times New Roman" w:hAnsi="Times New Roman" w:cs="Times New Roman"/>
          <w:b/>
          <w:sz w:val="22"/>
          <w:szCs w:val="22"/>
        </w:rPr>
        <w:t>Broader Impacts</w:t>
      </w:r>
    </w:p>
    <w:p w14:paraId="2C308FC3" w14:textId="645D1821" w:rsidR="003F2855" w:rsidRPr="003F2855" w:rsidRDefault="003F2855" w:rsidP="003F2855">
      <w:pPr>
        <w:pStyle w:val="BodyText"/>
        <w:rPr>
          <w:rFonts w:ascii="Times New Roman" w:hAnsi="Times New Roman" w:cs="Times New Roman"/>
          <w:sz w:val="22"/>
          <w:szCs w:val="22"/>
        </w:rPr>
      </w:pPr>
      <w:r w:rsidRPr="003F2855">
        <w:rPr>
          <w:rFonts w:ascii="Times New Roman" w:hAnsi="Times New Roman" w:cs="Times New Roman"/>
          <w:sz w:val="22"/>
          <w:szCs w:val="22"/>
        </w:rPr>
        <w:t xml:space="preserve">This research will have significant benefit to society through creating a replicable </w:t>
      </w:r>
      <w:r w:rsidR="001B7F40">
        <w:rPr>
          <w:rFonts w:ascii="Times New Roman" w:hAnsi="Times New Roman" w:cs="Times New Roman"/>
          <w:sz w:val="22"/>
          <w:szCs w:val="22"/>
        </w:rPr>
        <w:t xml:space="preserve">architecture </w:t>
      </w:r>
      <w:r w:rsidRPr="003F2855">
        <w:rPr>
          <w:rFonts w:ascii="Times New Roman" w:hAnsi="Times New Roman" w:cs="Times New Roman"/>
          <w:sz w:val="22"/>
          <w:szCs w:val="22"/>
        </w:rPr>
        <w:t>capable of rapid translation of research to practice that will enable data-driven governance across rural and urban communi</w:t>
      </w:r>
      <w:r w:rsidR="001B7F40">
        <w:rPr>
          <w:rFonts w:ascii="Times New Roman" w:hAnsi="Times New Roman" w:cs="Times New Roman"/>
          <w:sz w:val="22"/>
          <w:szCs w:val="22"/>
        </w:rPr>
        <w:t xml:space="preserve">ties. This will include a </w:t>
      </w:r>
      <w:r w:rsidR="001B7F40" w:rsidRPr="009824FC">
        <w:rPr>
          <w:rFonts w:ascii="Times New Roman" w:hAnsi="Times New Roman" w:cs="Times New Roman"/>
          <w:b/>
          <w:sz w:val="22"/>
          <w:szCs w:val="22"/>
        </w:rPr>
        <w:t xml:space="preserve">comprehensive </w:t>
      </w:r>
      <w:r w:rsidR="00611196">
        <w:rPr>
          <w:rFonts w:ascii="Times New Roman" w:hAnsi="Times New Roman" w:cs="Times New Roman"/>
          <w:b/>
          <w:sz w:val="22"/>
          <w:szCs w:val="22"/>
        </w:rPr>
        <w:t>framework</w:t>
      </w:r>
      <w:r w:rsidR="00611196" w:rsidRPr="009824FC">
        <w:rPr>
          <w:rFonts w:ascii="Times New Roman" w:hAnsi="Times New Roman" w:cs="Times New Roman"/>
          <w:b/>
          <w:sz w:val="22"/>
          <w:szCs w:val="22"/>
        </w:rPr>
        <w:t xml:space="preserve"> </w:t>
      </w:r>
      <w:r w:rsidR="001B7F40" w:rsidRPr="009824FC">
        <w:rPr>
          <w:rFonts w:ascii="Times New Roman" w:hAnsi="Times New Roman" w:cs="Times New Roman"/>
          <w:b/>
          <w:sz w:val="22"/>
          <w:szCs w:val="22"/>
        </w:rPr>
        <w:t>of</w:t>
      </w:r>
      <w:r w:rsidR="001B7F40" w:rsidRPr="00C54AA2">
        <w:rPr>
          <w:rFonts w:ascii="Times New Roman" w:hAnsi="Times New Roman" w:cs="Times New Roman"/>
          <w:bCs/>
          <w:sz w:val="22"/>
          <w:szCs w:val="22"/>
        </w:rPr>
        <w:t xml:space="preserve"> </w:t>
      </w:r>
      <w:r w:rsidR="001B7F40" w:rsidRPr="00D4363F">
        <w:rPr>
          <w:rFonts w:ascii="Times New Roman" w:hAnsi="Times New Roman" w:cs="Times New Roman"/>
          <w:b/>
          <w:bCs/>
          <w:sz w:val="22"/>
          <w:szCs w:val="22"/>
        </w:rPr>
        <w:t>secure</w:t>
      </w:r>
      <w:r w:rsidR="001B7F40">
        <w:rPr>
          <w:rFonts w:ascii="Times New Roman" w:hAnsi="Times New Roman" w:cs="Times New Roman"/>
          <w:bCs/>
          <w:sz w:val="22"/>
          <w:szCs w:val="22"/>
        </w:rPr>
        <w:t xml:space="preserve"> </w:t>
      </w:r>
      <w:r w:rsidR="001B7F40" w:rsidRPr="009824FC">
        <w:rPr>
          <w:rFonts w:ascii="Times New Roman" w:hAnsi="Times New Roman" w:cs="Times New Roman"/>
          <w:b/>
          <w:sz w:val="22"/>
          <w:szCs w:val="22"/>
        </w:rPr>
        <w:t xml:space="preserve">data science processes </w:t>
      </w:r>
      <w:r w:rsidR="001B7F40" w:rsidRPr="00E53B2C">
        <w:rPr>
          <w:rFonts w:ascii="Times New Roman" w:hAnsi="Times New Roman" w:cs="Times New Roman"/>
          <w:b/>
          <w:sz w:val="22"/>
          <w:szCs w:val="22"/>
        </w:rPr>
        <w:t>and</w:t>
      </w:r>
      <w:r w:rsidR="001B7F40">
        <w:rPr>
          <w:rFonts w:ascii="Times New Roman" w:hAnsi="Times New Roman" w:cs="Times New Roman"/>
          <w:b/>
          <w:sz w:val="22"/>
          <w:szCs w:val="22"/>
        </w:rPr>
        <w:t xml:space="preserve"> </w:t>
      </w:r>
      <w:r w:rsidR="001B7F40" w:rsidRPr="009824FC">
        <w:rPr>
          <w:rFonts w:ascii="Times New Roman" w:hAnsi="Times New Roman" w:cs="Times New Roman"/>
          <w:b/>
          <w:sz w:val="22"/>
          <w:szCs w:val="22"/>
        </w:rPr>
        <w:t>platforms</w:t>
      </w:r>
      <w:r w:rsidR="001B7F40" w:rsidRPr="00C54AA2">
        <w:rPr>
          <w:rFonts w:ascii="Times New Roman" w:hAnsi="Times New Roman" w:cs="Times New Roman"/>
          <w:bCs/>
          <w:sz w:val="22"/>
          <w:szCs w:val="22"/>
        </w:rPr>
        <w:t xml:space="preserve"> </w:t>
      </w:r>
      <w:r w:rsidRPr="003F2855">
        <w:rPr>
          <w:rFonts w:ascii="Times New Roman" w:hAnsi="Times New Roman" w:cs="Times New Roman"/>
          <w:sz w:val="22"/>
          <w:szCs w:val="22"/>
        </w:rPr>
        <w:t>that can be adopted or adapted by other states. Land Grant Universities will become the stewards of this infrastructure ensuring it is accessible by local communities, r</w:t>
      </w:r>
      <w:r w:rsidR="001B7F40">
        <w:rPr>
          <w:rFonts w:ascii="Times New Roman" w:hAnsi="Times New Roman" w:cs="Times New Roman"/>
          <w:sz w:val="22"/>
          <w:szCs w:val="22"/>
        </w:rPr>
        <w:t>esearchers, and state agencies.</w:t>
      </w:r>
    </w:p>
    <w:p w14:paraId="2042396C" w14:textId="77777777" w:rsidR="00033C36" w:rsidRPr="009E3844" w:rsidRDefault="00033C36" w:rsidP="00033C36">
      <w:pPr>
        <w:pStyle w:val="BodyText"/>
        <w:rPr>
          <w:rFonts w:ascii="Times New Roman" w:hAnsi="Times New Roman" w:cs="Times New Roman"/>
          <w:sz w:val="22"/>
          <w:szCs w:val="22"/>
        </w:rPr>
      </w:pPr>
    </w:p>
    <w:p w14:paraId="27A1A460" w14:textId="12DBFBBA" w:rsidR="00033C36" w:rsidRPr="009E3844" w:rsidRDefault="00033C36" w:rsidP="00033C36">
      <w:pPr>
        <w:pStyle w:val="BodyText"/>
        <w:rPr>
          <w:rFonts w:ascii="Times New Roman" w:hAnsi="Times New Roman" w:cs="Times New Roman"/>
          <w:sz w:val="22"/>
          <w:szCs w:val="22"/>
        </w:rPr>
      </w:pPr>
    </w:p>
    <w:p w14:paraId="1E06AB5C" w14:textId="77777777" w:rsidR="00412EB4" w:rsidRPr="009E3844" w:rsidRDefault="002A3490">
      <w:pPr>
        <w:pStyle w:val="Heading2"/>
        <w:rPr>
          <w:rFonts w:ascii="Times New Roman" w:hAnsi="Times New Roman" w:cs="Times New Roman"/>
          <w:sz w:val="22"/>
          <w:szCs w:val="22"/>
        </w:rPr>
      </w:pPr>
      <w:bookmarkStart w:id="8" w:name="intellectual-merit"/>
      <w:bookmarkStart w:id="9" w:name="project-description-4-page-limit"/>
      <w:bookmarkEnd w:id="8"/>
      <w:bookmarkEnd w:id="9"/>
      <w:r w:rsidRPr="009E3844">
        <w:rPr>
          <w:rFonts w:ascii="Times New Roman" w:hAnsi="Times New Roman" w:cs="Times New Roman"/>
          <w:sz w:val="22"/>
          <w:szCs w:val="22"/>
        </w:rPr>
        <w:t>Project Description (4-page limit)</w:t>
      </w:r>
    </w:p>
    <w:p w14:paraId="7BC4F4C5" w14:textId="77777777" w:rsidR="00412EB4" w:rsidRPr="009E3844" w:rsidRDefault="002A3490">
      <w:pPr>
        <w:pStyle w:val="Heading3"/>
        <w:rPr>
          <w:rFonts w:ascii="Times New Roman" w:hAnsi="Times New Roman" w:cs="Times New Roman"/>
          <w:sz w:val="22"/>
          <w:szCs w:val="22"/>
        </w:rPr>
      </w:pPr>
      <w:bookmarkStart w:id="10" w:name="in-preparing-the-project-description-con"/>
      <w:bookmarkStart w:id="11" w:name="vision-goals"/>
      <w:bookmarkEnd w:id="10"/>
      <w:bookmarkEnd w:id="11"/>
      <w:r w:rsidRPr="009E3844">
        <w:rPr>
          <w:rFonts w:ascii="Times New Roman" w:hAnsi="Times New Roman" w:cs="Times New Roman"/>
          <w:sz w:val="22"/>
          <w:szCs w:val="22"/>
        </w:rPr>
        <w:t>Vision &amp; Goals</w:t>
      </w:r>
    </w:p>
    <w:p w14:paraId="4DEF3156" w14:textId="77777777" w:rsidR="00412EB4" w:rsidRPr="009E3844" w:rsidRDefault="002A3490">
      <w:pPr>
        <w:pStyle w:val="Heading6"/>
        <w:rPr>
          <w:rFonts w:ascii="Times New Roman" w:hAnsi="Times New Roman" w:cs="Times New Roman"/>
          <w:sz w:val="22"/>
          <w:szCs w:val="22"/>
        </w:rPr>
      </w:pPr>
      <w:bookmarkStart w:id="12" w:name="describe-the-vision-and-goals-of-the-pro"/>
      <w:bookmarkEnd w:id="12"/>
      <w:r w:rsidRPr="009E3844">
        <w:rPr>
          <w:rFonts w:ascii="Times New Roman" w:hAnsi="Times New Roman" w:cs="Times New Roman"/>
          <w:sz w:val="22"/>
          <w:szCs w:val="22"/>
        </w:rPr>
        <w:t>Describe the vision and goals of the proposed research. Briefly describe how the project will contribute to our understanding of S&amp;CC research, to research capacity-building, and to the engaged community.</w:t>
      </w:r>
    </w:p>
    <w:p w14:paraId="19B22EFF" w14:textId="1E4A0EAA" w:rsidR="006A4BA4" w:rsidRPr="009E3844" w:rsidRDefault="006A4BA4">
      <w:pPr>
        <w:pStyle w:val="FirstParagraph"/>
        <w:rPr>
          <w:rFonts w:ascii="Times New Roman" w:hAnsi="Times New Roman" w:cs="Times New Roman"/>
          <w:sz w:val="22"/>
          <w:szCs w:val="22"/>
        </w:rPr>
      </w:pPr>
      <w:r w:rsidRPr="009E3844">
        <w:rPr>
          <w:rFonts w:ascii="Times New Roman" w:hAnsi="Times New Roman" w:cs="Times New Roman"/>
          <w:sz w:val="22"/>
          <w:szCs w:val="22"/>
        </w:rPr>
        <w:t xml:space="preserve">In this project we are pursuing a vision of local </w:t>
      </w:r>
      <w:r w:rsidR="00366900">
        <w:rPr>
          <w:rFonts w:ascii="Times New Roman" w:hAnsi="Times New Roman" w:cs="Times New Roman"/>
          <w:sz w:val="22"/>
          <w:szCs w:val="22"/>
        </w:rPr>
        <w:t>governments</w:t>
      </w:r>
      <w:r w:rsidRPr="009E3844">
        <w:rPr>
          <w:rFonts w:ascii="Times New Roman" w:hAnsi="Times New Roman" w:cs="Times New Roman"/>
          <w:sz w:val="22"/>
          <w:szCs w:val="22"/>
        </w:rPr>
        <w:t xml:space="preserve"> </w:t>
      </w:r>
      <w:r w:rsidR="00366900">
        <w:rPr>
          <w:rFonts w:ascii="Times New Roman" w:hAnsi="Times New Roman" w:cs="Times New Roman"/>
          <w:sz w:val="22"/>
          <w:szCs w:val="22"/>
        </w:rPr>
        <w:t>acquiring</w:t>
      </w:r>
      <w:r w:rsidRPr="009E3844">
        <w:rPr>
          <w:rFonts w:ascii="Times New Roman" w:hAnsi="Times New Roman" w:cs="Times New Roman"/>
          <w:sz w:val="22"/>
          <w:szCs w:val="22"/>
        </w:rPr>
        <w:t xml:space="preserve"> the capacity </w:t>
      </w:r>
      <w:r w:rsidR="00366900">
        <w:rPr>
          <w:rFonts w:ascii="Times New Roman" w:hAnsi="Times New Roman" w:cs="Times New Roman"/>
          <w:sz w:val="22"/>
          <w:szCs w:val="22"/>
        </w:rPr>
        <w:t>for</w:t>
      </w:r>
      <w:r w:rsidRPr="009E3844">
        <w:rPr>
          <w:rFonts w:ascii="Times New Roman" w:hAnsi="Times New Roman" w:cs="Times New Roman"/>
          <w:sz w:val="22"/>
          <w:szCs w:val="22"/>
        </w:rPr>
        <w:t xml:space="preserve"> data-driven,</w:t>
      </w:r>
      <w:r w:rsidR="00366900">
        <w:rPr>
          <w:rFonts w:ascii="Times New Roman" w:hAnsi="Times New Roman" w:cs="Times New Roman"/>
          <w:sz w:val="22"/>
          <w:szCs w:val="22"/>
        </w:rPr>
        <w:t xml:space="preserve"> inter-jurisdictional,</w:t>
      </w:r>
      <w:r w:rsidRPr="009E3844">
        <w:rPr>
          <w:rFonts w:ascii="Times New Roman" w:hAnsi="Times New Roman" w:cs="Times New Roman"/>
          <w:sz w:val="22"/>
          <w:szCs w:val="22"/>
        </w:rPr>
        <w:t xml:space="preserve"> evidence-based </w:t>
      </w:r>
      <w:r w:rsidR="00366900">
        <w:rPr>
          <w:rFonts w:ascii="Times New Roman" w:hAnsi="Times New Roman" w:cs="Times New Roman"/>
          <w:sz w:val="22"/>
          <w:szCs w:val="22"/>
        </w:rPr>
        <w:t>decision-making in their governance processes.</w:t>
      </w:r>
    </w:p>
    <w:p w14:paraId="6C449AB7" w14:textId="1CAF7269" w:rsidR="00412EB4" w:rsidRPr="009E3844" w:rsidRDefault="002A3490">
      <w:pPr>
        <w:pStyle w:val="FirstParagraph"/>
        <w:rPr>
          <w:rFonts w:ascii="Times New Roman" w:hAnsi="Times New Roman" w:cs="Times New Roman"/>
          <w:sz w:val="22"/>
          <w:szCs w:val="22"/>
        </w:rPr>
      </w:pPr>
      <w:r w:rsidRPr="009E3844">
        <w:rPr>
          <w:rFonts w:ascii="Times New Roman" w:hAnsi="Times New Roman" w:cs="Times New Roman"/>
          <w:sz w:val="22"/>
          <w:szCs w:val="22"/>
        </w:rPr>
        <w:t xml:space="preserve">There is tremendous potential for enhancing the effectiveness of local government decision-making by bringing to bear analyses of all </w:t>
      </w:r>
      <w:del w:id="13" w:author="Sallie Keller" w:date="2016-11-15T16:33:00Z">
        <w:r w:rsidRPr="009E3844" w:rsidDel="00463963">
          <w:rPr>
            <w:rFonts w:ascii="Times New Roman" w:hAnsi="Times New Roman" w:cs="Times New Roman"/>
            <w:sz w:val="22"/>
            <w:szCs w:val="22"/>
          </w:rPr>
          <w:delText>locality</w:delText>
        </w:r>
      </w:del>
      <w:ins w:id="14" w:author="Sallie Keller" w:date="2016-11-15T16:33:00Z">
        <w:r w:rsidR="00463963">
          <w:rPr>
            <w:rFonts w:ascii="Times New Roman" w:hAnsi="Times New Roman" w:cs="Times New Roman"/>
            <w:sz w:val="22"/>
            <w:szCs w:val="22"/>
          </w:rPr>
          <w:t>community</w:t>
        </w:r>
      </w:ins>
      <w:r w:rsidRPr="009E3844">
        <w:rPr>
          <w:rFonts w:ascii="Times New Roman" w:hAnsi="Times New Roman" w:cs="Times New Roman"/>
          <w:sz w:val="22"/>
          <w:szCs w:val="22"/>
        </w:rPr>
        <w:t xml:space="preserve">-relevant data sources, </w:t>
      </w:r>
      <w:commentRangeStart w:id="15"/>
      <w:r w:rsidRPr="009E3844">
        <w:rPr>
          <w:rFonts w:ascii="Times New Roman" w:hAnsi="Times New Roman" w:cs="Times New Roman"/>
          <w:sz w:val="22"/>
          <w:szCs w:val="22"/>
        </w:rPr>
        <w:t>regardless their location</w:t>
      </w:r>
      <w:commentRangeEnd w:id="15"/>
      <w:r w:rsidR="00463963">
        <w:rPr>
          <w:rStyle w:val="CommentReference"/>
        </w:rPr>
        <w:commentReference w:id="15"/>
      </w:r>
      <w:r w:rsidRPr="009E3844">
        <w:rPr>
          <w:rFonts w:ascii="Times New Roman" w:hAnsi="Times New Roman" w:cs="Times New Roman"/>
          <w:sz w:val="22"/>
          <w:szCs w:val="22"/>
        </w:rPr>
        <w:t xml:space="preserve">. Local government decision-making based on these data and the associated research are instrumental to improving performance, cost, and function. Local governments themselves often have significant stores of historic and current electronic data at their disposal. However, the insights and patterns that analysis of that data might reveal are often obscured from use by </w:t>
      </w:r>
      <w:proofErr w:type="spellStart"/>
      <w:r w:rsidRPr="009E3844">
        <w:rPr>
          <w:rFonts w:ascii="Times New Roman" w:hAnsi="Times New Roman" w:cs="Times New Roman"/>
          <w:sz w:val="22"/>
          <w:szCs w:val="22"/>
        </w:rPr>
        <w:t>siloed</w:t>
      </w:r>
      <w:proofErr w:type="spellEnd"/>
      <w:r w:rsidRPr="009E3844">
        <w:rPr>
          <w:rFonts w:ascii="Times New Roman" w:hAnsi="Times New Roman" w:cs="Times New Roman"/>
          <w:sz w:val="22"/>
          <w:szCs w:val="22"/>
        </w:rPr>
        <w:t xml:space="preserve"> information technology systems that have been developed solely for the purpose of processing isolated transactions</w:t>
      </w:r>
      <w:ins w:id="16" w:author="Sallie Keller" w:date="2016-11-15T16:34:00Z">
        <w:r w:rsidR="00463963">
          <w:rPr>
            <w:rFonts w:ascii="Times New Roman" w:hAnsi="Times New Roman" w:cs="Times New Roman"/>
            <w:sz w:val="22"/>
            <w:szCs w:val="22"/>
          </w:rPr>
          <w:t xml:space="preserve"> for the administration of specific programs</w:t>
        </w:r>
      </w:ins>
      <w:r w:rsidR="00763E7E" w:rsidRPr="009E3844">
        <w:rPr>
          <w:rFonts w:ascii="Times New Roman" w:hAnsi="Times New Roman" w:cs="Times New Roman"/>
          <w:sz w:val="22"/>
          <w:szCs w:val="22"/>
        </w:rPr>
        <w:t xml:space="preserve"> (Goldsmith, 2016).</w:t>
      </w:r>
      <w:ins w:id="17" w:author="Sallie Keller" w:date="2016-11-15T16:38:00Z">
        <w:r w:rsidR="00463963">
          <w:rPr>
            <w:rFonts w:ascii="Times New Roman" w:hAnsi="Times New Roman" w:cs="Times New Roman"/>
            <w:sz w:val="22"/>
            <w:szCs w:val="22"/>
          </w:rPr>
          <w:t xml:space="preserve"> This results in local government missing the opportunity to </w:t>
        </w:r>
        <w:commentRangeStart w:id="18"/>
        <w:r w:rsidR="00463963">
          <w:rPr>
            <w:rFonts w:ascii="Times New Roman" w:hAnsi="Times New Roman" w:cs="Times New Roman"/>
            <w:sz w:val="22"/>
            <w:szCs w:val="22"/>
          </w:rPr>
          <w:t xml:space="preserve">re-purpose </w:t>
        </w:r>
      </w:ins>
      <w:commentRangeEnd w:id="18"/>
      <w:ins w:id="19" w:author="Sallie Keller" w:date="2016-11-15T16:39:00Z">
        <w:r w:rsidR="00463963">
          <w:rPr>
            <w:rStyle w:val="CommentReference"/>
          </w:rPr>
          <w:commentReference w:id="18"/>
        </w:r>
      </w:ins>
      <w:ins w:id="21" w:author="Sallie Keller" w:date="2016-11-15T16:38:00Z">
        <w:r w:rsidR="00463963">
          <w:rPr>
            <w:rFonts w:ascii="Times New Roman" w:hAnsi="Times New Roman" w:cs="Times New Roman"/>
            <w:sz w:val="22"/>
            <w:szCs w:val="22"/>
          </w:rPr>
          <w:t xml:space="preserve">their administrative data sources </w:t>
        </w:r>
      </w:ins>
      <w:ins w:id="22" w:author="Sallie Keller" w:date="2016-11-15T16:39:00Z">
        <w:r w:rsidR="00463963">
          <w:rPr>
            <w:rFonts w:ascii="Times New Roman" w:hAnsi="Times New Roman" w:cs="Times New Roman"/>
            <w:sz w:val="22"/>
            <w:szCs w:val="22"/>
          </w:rPr>
          <w:t xml:space="preserve">and combine them across departments and programs </w:t>
        </w:r>
      </w:ins>
      <w:ins w:id="23" w:author="Sallie Keller" w:date="2016-11-15T16:38:00Z">
        <w:r w:rsidR="00463963">
          <w:rPr>
            <w:rFonts w:ascii="Times New Roman" w:hAnsi="Times New Roman" w:cs="Times New Roman"/>
            <w:sz w:val="22"/>
            <w:szCs w:val="22"/>
          </w:rPr>
          <w:t xml:space="preserve">to help gain valuable </w:t>
        </w:r>
      </w:ins>
      <w:ins w:id="24" w:author="Sallie Keller" w:date="2016-11-15T16:39:00Z">
        <w:r w:rsidR="00463963">
          <w:rPr>
            <w:rFonts w:ascii="Times New Roman" w:hAnsi="Times New Roman" w:cs="Times New Roman"/>
            <w:sz w:val="22"/>
            <w:szCs w:val="22"/>
          </w:rPr>
          <w:t>i</w:t>
        </w:r>
      </w:ins>
      <w:ins w:id="25" w:author="Sallie Keller" w:date="2016-11-15T16:38:00Z">
        <w:r w:rsidR="00463963">
          <w:rPr>
            <w:rFonts w:ascii="Times New Roman" w:hAnsi="Times New Roman" w:cs="Times New Roman"/>
            <w:sz w:val="22"/>
            <w:szCs w:val="22"/>
          </w:rPr>
          <w:t>nsights about their community.</w:t>
        </w:r>
      </w:ins>
    </w:p>
    <w:p w14:paraId="1EF03C98" w14:textId="32EA935C" w:rsidR="00412EB4" w:rsidRPr="009E3844" w:rsidRDefault="002A3490">
      <w:pPr>
        <w:pStyle w:val="BodyText"/>
        <w:rPr>
          <w:rFonts w:ascii="Times New Roman" w:hAnsi="Times New Roman" w:cs="Times New Roman"/>
          <w:sz w:val="22"/>
          <w:szCs w:val="22"/>
        </w:rPr>
      </w:pPr>
      <w:r w:rsidRPr="009E3844">
        <w:rPr>
          <w:rFonts w:ascii="Times New Roman" w:hAnsi="Times New Roman" w:cs="Times New Roman"/>
          <w:sz w:val="22"/>
          <w:szCs w:val="22"/>
        </w:rPr>
        <w:t xml:space="preserve">Unfortunately, many </w:t>
      </w:r>
      <w:del w:id="26" w:author="Sallie Keller" w:date="2016-11-15T16:34:00Z">
        <w:r w:rsidRPr="009E3844" w:rsidDel="00463963">
          <w:rPr>
            <w:rFonts w:ascii="Times New Roman" w:hAnsi="Times New Roman" w:cs="Times New Roman"/>
            <w:sz w:val="22"/>
            <w:szCs w:val="22"/>
          </w:rPr>
          <w:delText xml:space="preserve">localities </w:delText>
        </w:r>
      </w:del>
      <w:ins w:id="27" w:author="Sallie Keller" w:date="2016-11-15T16:36:00Z">
        <w:r w:rsidR="00463963">
          <w:rPr>
            <w:rFonts w:ascii="Times New Roman" w:hAnsi="Times New Roman" w:cs="Times New Roman"/>
            <w:sz w:val="22"/>
            <w:szCs w:val="22"/>
          </w:rPr>
          <w:t>communities</w:t>
        </w:r>
      </w:ins>
      <w:ins w:id="28" w:author="Sallie Keller" w:date="2016-11-15T16:34:00Z">
        <w:r w:rsidR="00463963" w:rsidRPr="009E3844">
          <w:rPr>
            <w:rFonts w:ascii="Times New Roman" w:hAnsi="Times New Roman" w:cs="Times New Roman"/>
            <w:sz w:val="22"/>
            <w:szCs w:val="22"/>
          </w:rPr>
          <w:t xml:space="preserve"> </w:t>
        </w:r>
      </w:ins>
      <w:r w:rsidRPr="009E3844">
        <w:rPr>
          <w:rFonts w:ascii="Times New Roman" w:hAnsi="Times New Roman" w:cs="Times New Roman"/>
          <w:sz w:val="22"/>
          <w:szCs w:val="22"/>
        </w:rPr>
        <w:t xml:space="preserve">lack both the analytic and technological capacity to carry out just the first steps of re-purposing their administrative datasets (i.e. profiling, cleaning, transforming) to make them ready for analysis in combination with other datasets (e.g. </w:t>
      </w:r>
      <w:del w:id="29" w:author="Sallie Keller" w:date="2016-11-15T16:34:00Z">
        <w:r w:rsidRPr="009E3844" w:rsidDel="00463963">
          <w:rPr>
            <w:rFonts w:ascii="Times New Roman" w:hAnsi="Times New Roman" w:cs="Times New Roman"/>
            <w:sz w:val="22"/>
            <w:szCs w:val="22"/>
          </w:rPr>
          <w:delText>State</w:delText>
        </w:r>
      </w:del>
      <w:ins w:id="30" w:author="Sallie Keller" w:date="2016-11-15T16:34:00Z">
        <w:r w:rsidR="00463963">
          <w:rPr>
            <w:rFonts w:ascii="Times New Roman" w:hAnsi="Times New Roman" w:cs="Times New Roman"/>
            <w:sz w:val="22"/>
            <w:szCs w:val="22"/>
          </w:rPr>
          <w:t>s</w:t>
        </w:r>
        <w:r w:rsidR="00463963" w:rsidRPr="009E3844">
          <w:rPr>
            <w:rFonts w:ascii="Times New Roman" w:hAnsi="Times New Roman" w:cs="Times New Roman"/>
            <w:sz w:val="22"/>
            <w:szCs w:val="22"/>
          </w:rPr>
          <w:t>tate</w:t>
        </w:r>
      </w:ins>
      <w:r w:rsidRPr="009E3844">
        <w:rPr>
          <w:rFonts w:ascii="Times New Roman" w:hAnsi="Times New Roman" w:cs="Times New Roman"/>
          <w:sz w:val="22"/>
          <w:szCs w:val="22"/>
        </w:rPr>
        <w:t xml:space="preserve">, </w:t>
      </w:r>
      <w:del w:id="31" w:author="Sallie Keller" w:date="2016-11-15T16:35:00Z">
        <w:r w:rsidRPr="009E3844" w:rsidDel="00463963">
          <w:rPr>
            <w:rFonts w:ascii="Times New Roman" w:hAnsi="Times New Roman" w:cs="Times New Roman"/>
            <w:sz w:val="22"/>
            <w:szCs w:val="22"/>
          </w:rPr>
          <w:delText>Federal</w:delText>
        </w:r>
      </w:del>
      <w:ins w:id="32" w:author="Sallie Keller" w:date="2016-11-15T16:35:00Z">
        <w:r w:rsidR="00463963">
          <w:rPr>
            <w:rFonts w:ascii="Times New Roman" w:hAnsi="Times New Roman" w:cs="Times New Roman"/>
            <w:sz w:val="22"/>
            <w:szCs w:val="22"/>
          </w:rPr>
          <w:t>f</w:t>
        </w:r>
        <w:r w:rsidR="00463963" w:rsidRPr="009E3844">
          <w:rPr>
            <w:rFonts w:ascii="Times New Roman" w:hAnsi="Times New Roman" w:cs="Times New Roman"/>
            <w:sz w:val="22"/>
            <w:szCs w:val="22"/>
          </w:rPr>
          <w:t>ederal</w:t>
        </w:r>
      </w:ins>
      <w:r w:rsidRPr="009E3844">
        <w:rPr>
          <w:rFonts w:ascii="Times New Roman" w:hAnsi="Times New Roman" w:cs="Times New Roman"/>
          <w:sz w:val="22"/>
          <w:szCs w:val="22"/>
        </w:rPr>
        <w:t>, other). In turn, this inability to provide datasets suitable for analysis can make it exceedingly difficult to work cooperatively with policy-area researchers who can bring invaluable insights to the decision-making process.</w:t>
      </w:r>
    </w:p>
    <w:p w14:paraId="01514C18" w14:textId="51FCE9C6" w:rsidR="00412EB4" w:rsidRPr="009E3844" w:rsidRDefault="00463963">
      <w:pPr>
        <w:pStyle w:val="BodyText"/>
        <w:rPr>
          <w:rFonts w:ascii="Times New Roman" w:hAnsi="Times New Roman" w:cs="Times New Roman"/>
          <w:sz w:val="22"/>
          <w:szCs w:val="22"/>
        </w:rPr>
      </w:pPr>
      <w:ins w:id="33" w:author="Sallie Keller" w:date="2016-11-15T16:41:00Z">
        <w:r>
          <w:rPr>
            <w:rFonts w:ascii="Times New Roman" w:hAnsi="Times New Roman" w:cs="Times New Roman"/>
            <w:sz w:val="22"/>
            <w:szCs w:val="22"/>
          </w:rPr>
          <w:t xml:space="preserve">The proposed research is </w:t>
        </w:r>
      </w:ins>
      <w:del w:id="34" w:author="Sallie Keller" w:date="2016-11-15T16:41:00Z">
        <w:r w:rsidR="002A3490" w:rsidRPr="009E3844" w:rsidDel="00463963">
          <w:rPr>
            <w:rFonts w:ascii="Times New Roman" w:hAnsi="Times New Roman" w:cs="Times New Roman"/>
            <w:sz w:val="22"/>
            <w:szCs w:val="22"/>
          </w:rPr>
          <w:delText>As</w:delText>
        </w:r>
      </w:del>
      <w:r w:rsidR="002A3490" w:rsidRPr="009E3844">
        <w:rPr>
          <w:rFonts w:ascii="Times New Roman" w:hAnsi="Times New Roman" w:cs="Times New Roman"/>
          <w:sz w:val="22"/>
          <w:szCs w:val="22"/>
        </w:rPr>
        <w:t xml:space="preserve"> a natural part of the outreach mission of our institutions,</w:t>
      </w:r>
      <w:ins w:id="35" w:author="Sallie Keller" w:date="2016-11-15T16:42:00Z">
        <w:r>
          <w:rPr>
            <w:rFonts w:ascii="Times New Roman" w:hAnsi="Times New Roman" w:cs="Times New Roman"/>
            <w:sz w:val="22"/>
            <w:szCs w:val="22"/>
          </w:rPr>
          <w:t xml:space="preserve">. </w:t>
        </w:r>
      </w:ins>
      <w:del w:id="36" w:author="Sallie Keller" w:date="2016-11-15T16:42:00Z">
        <w:r w:rsidR="002A3490" w:rsidRPr="009E3844" w:rsidDel="00463963">
          <w:rPr>
            <w:rFonts w:ascii="Times New Roman" w:hAnsi="Times New Roman" w:cs="Times New Roman"/>
            <w:sz w:val="22"/>
            <w:szCs w:val="22"/>
          </w:rPr>
          <w:delText xml:space="preserve"> w</w:delText>
        </w:r>
      </w:del>
      <w:ins w:id="37" w:author="Sallie Keller" w:date="2016-11-15T16:42:00Z">
        <w:r>
          <w:rPr>
            <w:rFonts w:ascii="Times New Roman" w:hAnsi="Times New Roman" w:cs="Times New Roman"/>
            <w:sz w:val="22"/>
            <w:szCs w:val="22"/>
          </w:rPr>
          <w:t>W</w:t>
        </w:r>
      </w:ins>
      <w:r w:rsidR="002A3490" w:rsidRPr="009E3844">
        <w:rPr>
          <w:rFonts w:ascii="Times New Roman" w:hAnsi="Times New Roman" w:cs="Times New Roman"/>
          <w:sz w:val="22"/>
          <w:szCs w:val="22"/>
        </w:rPr>
        <w:t xml:space="preserve">e will work with local governments to enhance their capability for data-driven decision making by </w:t>
      </w:r>
      <w:ins w:id="38" w:author="Sallie Keller" w:date="2016-11-15T16:42:00Z">
        <w:r>
          <w:rPr>
            <w:rFonts w:ascii="Times New Roman" w:hAnsi="Times New Roman" w:cs="Times New Roman"/>
            <w:sz w:val="22"/>
            <w:szCs w:val="22"/>
          </w:rPr>
          <w:t xml:space="preserve">developing, implementing, and </w:t>
        </w:r>
      </w:ins>
      <w:r w:rsidR="002A3490" w:rsidRPr="009E3844">
        <w:rPr>
          <w:rFonts w:ascii="Times New Roman" w:hAnsi="Times New Roman" w:cs="Times New Roman"/>
          <w:sz w:val="22"/>
          <w:szCs w:val="22"/>
        </w:rPr>
        <w:t xml:space="preserve">providing a </w:t>
      </w:r>
      <w:del w:id="39" w:author="Sallie Keller" w:date="2016-11-15T16:51:00Z">
        <w:r w:rsidR="002A3490" w:rsidRPr="009E3844" w:rsidDel="001058E9">
          <w:rPr>
            <w:rFonts w:ascii="Times New Roman" w:hAnsi="Times New Roman" w:cs="Times New Roman"/>
            <w:sz w:val="22"/>
            <w:szCs w:val="22"/>
          </w:rPr>
          <w:delText xml:space="preserve">virtual </w:delText>
        </w:r>
      </w:del>
      <w:ins w:id="40" w:author="Sallie Keller" w:date="2016-11-15T16:51:00Z">
        <w:r w:rsidR="001058E9">
          <w:rPr>
            <w:rFonts w:ascii="Times New Roman" w:hAnsi="Times New Roman" w:cs="Times New Roman"/>
            <w:sz w:val="22"/>
            <w:szCs w:val="22"/>
          </w:rPr>
          <w:t>V</w:t>
        </w:r>
        <w:r w:rsidR="001058E9" w:rsidRPr="009E3844">
          <w:rPr>
            <w:rFonts w:ascii="Times New Roman" w:hAnsi="Times New Roman" w:cs="Times New Roman"/>
            <w:sz w:val="22"/>
            <w:szCs w:val="22"/>
          </w:rPr>
          <w:t xml:space="preserve">irtual </w:t>
        </w:r>
      </w:ins>
      <w:del w:id="41" w:author="Sallie Keller" w:date="2016-11-15T16:51:00Z">
        <w:r w:rsidR="002A3490" w:rsidRPr="009E3844" w:rsidDel="001058E9">
          <w:rPr>
            <w:rFonts w:ascii="Times New Roman" w:hAnsi="Times New Roman" w:cs="Times New Roman"/>
            <w:sz w:val="22"/>
            <w:szCs w:val="22"/>
          </w:rPr>
          <w:delText xml:space="preserve">analytic </w:delText>
        </w:r>
      </w:del>
      <w:ins w:id="42" w:author="Sallie Keller" w:date="2016-11-15T16:51:00Z">
        <w:r w:rsidR="001058E9">
          <w:rPr>
            <w:rFonts w:ascii="Times New Roman" w:hAnsi="Times New Roman" w:cs="Times New Roman"/>
            <w:sz w:val="22"/>
            <w:szCs w:val="22"/>
          </w:rPr>
          <w:t>A</w:t>
        </w:r>
        <w:r w:rsidR="001058E9" w:rsidRPr="009E3844">
          <w:rPr>
            <w:rFonts w:ascii="Times New Roman" w:hAnsi="Times New Roman" w:cs="Times New Roman"/>
            <w:sz w:val="22"/>
            <w:szCs w:val="22"/>
          </w:rPr>
          <w:t xml:space="preserve">nalytic </w:t>
        </w:r>
      </w:ins>
      <w:del w:id="43" w:author="Sallie Keller" w:date="2016-11-15T16:51:00Z">
        <w:r w:rsidR="006072CE" w:rsidDel="001058E9">
          <w:rPr>
            <w:rFonts w:ascii="Times New Roman" w:hAnsi="Times New Roman" w:cs="Times New Roman"/>
            <w:sz w:val="22"/>
            <w:szCs w:val="22"/>
          </w:rPr>
          <w:delText>environment</w:delText>
        </w:r>
        <w:r w:rsidR="002A3490" w:rsidRPr="009E3844" w:rsidDel="001058E9">
          <w:rPr>
            <w:rFonts w:ascii="Times New Roman" w:hAnsi="Times New Roman" w:cs="Times New Roman"/>
            <w:sz w:val="22"/>
            <w:szCs w:val="22"/>
          </w:rPr>
          <w:delText xml:space="preserve"> </w:delText>
        </w:r>
      </w:del>
      <w:ins w:id="44" w:author="Sallie Keller" w:date="2016-11-15T16:51:00Z">
        <w:r w:rsidR="001058E9">
          <w:rPr>
            <w:rFonts w:ascii="Times New Roman" w:hAnsi="Times New Roman" w:cs="Times New Roman"/>
            <w:sz w:val="22"/>
            <w:szCs w:val="22"/>
          </w:rPr>
          <w:t>Environment</w:t>
        </w:r>
        <w:r w:rsidR="001058E9" w:rsidRPr="009E3844">
          <w:rPr>
            <w:rFonts w:ascii="Times New Roman" w:hAnsi="Times New Roman" w:cs="Times New Roman"/>
            <w:sz w:val="22"/>
            <w:szCs w:val="22"/>
          </w:rPr>
          <w:t xml:space="preserve"> </w:t>
        </w:r>
      </w:ins>
      <w:r w:rsidR="002A3490" w:rsidRPr="009E3844">
        <w:rPr>
          <w:rFonts w:ascii="Times New Roman" w:hAnsi="Times New Roman" w:cs="Times New Roman"/>
          <w:sz w:val="22"/>
          <w:szCs w:val="22"/>
        </w:rPr>
        <w:t xml:space="preserve">where government analysts and academic researchers can work cooperatively on community-relevant issues using all available </w:t>
      </w:r>
      <w:del w:id="45" w:author="Sallie Keller" w:date="2016-11-15T16:35:00Z">
        <w:r w:rsidR="002A3490" w:rsidRPr="009E3844" w:rsidDel="00463963">
          <w:rPr>
            <w:rFonts w:ascii="Times New Roman" w:hAnsi="Times New Roman" w:cs="Times New Roman"/>
            <w:sz w:val="22"/>
            <w:szCs w:val="22"/>
          </w:rPr>
          <w:delText>locality</w:delText>
        </w:r>
      </w:del>
      <w:ins w:id="46" w:author="Sallie Keller" w:date="2016-11-15T16:35:00Z">
        <w:r>
          <w:rPr>
            <w:rFonts w:ascii="Times New Roman" w:hAnsi="Times New Roman" w:cs="Times New Roman"/>
            <w:sz w:val="22"/>
            <w:szCs w:val="22"/>
          </w:rPr>
          <w:t>community</w:t>
        </w:r>
      </w:ins>
      <w:r w:rsidR="002A3490" w:rsidRPr="009E3844">
        <w:rPr>
          <w:rFonts w:ascii="Times New Roman" w:hAnsi="Times New Roman" w:cs="Times New Roman"/>
          <w:sz w:val="22"/>
          <w:szCs w:val="22"/>
        </w:rPr>
        <w:t>-relevant datasets, including locally-derived data sources (</w:t>
      </w:r>
      <w:r w:rsidR="008C2C7E" w:rsidRPr="009E3844">
        <w:rPr>
          <w:rFonts w:ascii="Times New Roman" w:hAnsi="Times New Roman" w:cs="Times New Roman"/>
          <w:sz w:val="22"/>
          <w:szCs w:val="22"/>
        </w:rPr>
        <w:t>e.g.</w:t>
      </w:r>
      <w:r w:rsidR="002A3490" w:rsidRPr="009E3844">
        <w:rPr>
          <w:rFonts w:ascii="Times New Roman" w:hAnsi="Times New Roman" w:cs="Times New Roman"/>
          <w:sz w:val="22"/>
          <w:szCs w:val="22"/>
        </w:rPr>
        <w:t xml:space="preserve"> administrative data, sensor data), sources derived by neighboring communities, state and federal data sources, and data provided by non-governmental entities (e.g. community-oriented non-profit organizations).</w:t>
      </w:r>
      <w:r w:rsidR="00D8365B">
        <w:rPr>
          <w:rFonts w:ascii="Times New Roman" w:hAnsi="Times New Roman" w:cs="Times New Roman"/>
          <w:sz w:val="22"/>
          <w:szCs w:val="22"/>
        </w:rPr>
        <w:t xml:space="preserve"> This</w:t>
      </w:r>
      <w:ins w:id="47" w:author="Sallie Keller" w:date="2016-11-15T16:42:00Z">
        <w:r>
          <w:rPr>
            <w:rFonts w:ascii="Times New Roman" w:hAnsi="Times New Roman" w:cs="Times New Roman"/>
            <w:sz w:val="22"/>
            <w:szCs w:val="22"/>
          </w:rPr>
          <w:t xml:space="preserve"> vision and the initial design of the </w:t>
        </w:r>
      </w:ins>
      <w:r w:rsidR="00D8365B">
        <w:rPr>
          <w:rFonts w:ascii="Times New Roman" w:hAnsi="Times New Roman" w:cs="Times New Roman"/>
          <w:sz w:val="22"/>
          <w:szCs w:val="22"/>
        </w:rPr>
        <w:t xml:space="preserve"> </w:t>
      </w:r>
      <w:r w:rsidR="00AB614B" w:rsidRPr="009E3844">
        <w:rPr>
          <w:rFonts w:ascii="Times New Roman" w:hAnsi="Times New Roman" w:cs="Times New Roman"/>
          <w:sz w:val="22"/>
          <w:szCs w:val="22"/>
        </w:rPr>
        <w:t xml:space="preserve">virtual analytic </w:t>
      </w:r>
      <w:r w:rsidR="006072CE">
        <w:rPr>
          <w:rFonts w:ascii="Times New Roman" w:hAnsi="Times New Roman" w:cs="Times New Roman"/>
          <w:sz w:val="22"/>
          <w:szCs w:val="22"/>
        </w:rPr>
        <w:t>environment</w:t>
      </w:r>
      <w:r w:rsidR="00AB614B" w:rsidRPr="009E3844">
        <w:rPr>
          <w:rFonts w:ascii="Times New Roman" w:hAnsi="Times New Roman" w:cs="Times New Roman"/>
          <w:sz w:val="22"/>
          <w:szCs w:val="22"/>
        </w:rPr>
        <w:t xml:space="preserve"> </w:t>
      </w:r>
      <w:r w:rsidR="00D8365B">
        <w:rPr>
          <w:rFonts w:ascii="Times New Roman" w:hAnsi="Times New Roman" w:cs="Times New Roman"/>
          <w:sz w:val="22"/>
          <w:szCs w:val="22"/>
        </w:rPr>
        <w:t xml:space="preserve">is based on Virginia Tech’s current work with Virginia </w:t>
      </w:r>
      <w:del w:id="48" w:author="Sallie Keller" w:date="2016-11-15T16:36:00Z">
        <w:r w:rsidR="00D8365B" w:rsidDel="00463963">
          <w:rPr>
            <w:rFonts w:ascii="Times New Roman" w:hAnsi="Times New Roman" w:cs="Times New Roman"/>
            <w:sz w:val="22"/>
            <w:szCs w:val="22"/>
          </w:rPr>
          <w:delText>localities</w:delText>
        </w:r>
        <w:r w:rsidR="00AB614B" w:rsidDel="00463963">
          <w:rPr>
            <w:rFonts w:ascii="Times New Roman" w:hAnsi="Times New Roman" w:cs="Times New Roman"/>
            <w:sz w:val="22"/>
            <w:szCs w:val="22"/>
          </w:rPr>
          <w:delText xml:space="preserve"> </w:delText>
        </w:r>
      </w:del>
      <w:ins w:id="49" w:author="Sallie Keller" w:date="2016-11-15T16:36:00Z">
        <w:r>
          <w:rPr>
            <w:rFonts w:ascii="Times New Roman" w:hAnsi="Times New Roman" w:cs="Times New Roman"/>
            <w:sz w:val="22"/>
            <w:szCs w:val="22"/>
          </w:rPr>
          <w:t xml:space="preserve">counties and cities </w:t>
        </w:r>
      </w:ins>
      <w:r w:rsidR="003240FE">
        <w:rPr>
          <w:rFonts w:ascii="Times New Roman" w:hAnsi="Times New Roman" w:cs="Times New Roman"/>
          <w:sz w:val="22"/>
          <w:szCs w:val="22"/>
        </w:rPr>
        <w:t xml:space="preserve">using </w:t>
      </w:r>
      <w:r w:rsidR="003240FE" w:rsidRPr="003240FE">
        <w:rPr>
          <w:rFonts w:ascii="Times New Roman" w:hAnsi="Times New Roman" w:cs="Times New Roman"/>
          <w:sz w:val="22"/>
          <w:szCs w:val="22"/>
        </w:rPr>
        <w:t>a set of data science processes and supporting technological platforms</w:t>
      </w:r>
      <w:r w:rsidR="003240FE">
        <w:rPr>
          <w:rFonts w:ascii="Times New Roman" w:hAnsi="Times New Roman" w:cs="Times New Roman"/>
          <w:sz w:val="22"/>
          <w:szCs w:val="22"/>
        </w:rPr>
        <w:t xml:space="preserve"> designed to support cooperative community research.</w:t>
      </w:r>
    </w:p>
    <w:p w14:paraId="26E0E307" w14:textId="1AD1BD26" w:rsidR="00412EB4" w:rsidRPr="009E3844" w:rsidRDefault="002A3490">
      <w:pPr>
        <w:pStyle w:val="BodyText"/>
        <w:rPr>
          <w:rFonts w:ascii="Times New Roman" w:hAnsi="Times New Roman" w:cs="Times New Roman"/>
          <w:sz w:val="22"/>
          <w:szCs w:val="22"/>
        </w:rPr>
      </w:pPr>
      <w:r w:rsidRPr="009E3844">
        <w:rPr>
          <w:rFonts w:ascii="Times New Roman" w:hAnsi="Times New Roman" w:cs="Times New Roman"/>
          <w:sz w:val="22"/>
          <w:szCs w:val="22"/>
        </w:rPr>
        <w:t>To support this</w:t>
      </w:r>
      <w:r w:rsidR="00A57E3D" w:rsidRPr="009E3844">
        <w:rPr>
          <w:rFonts w:ascii="Times New Roman" w:hAnsi="Times New Roman" w:cs="Times New Roman"/>
          <w:sz w:val="22"/>
          <w:szCs w:val="22"/>
        </w:rPr>
        <w:t xml:space="preserve"> vision</w:t>
      </w:r>
      <w:r w:rsidR="00E042C7" w:rsidRPr="009E3844">
        <w:rPr>
          <w:rFonts w:ascii="Times New Roman" w:hAnsi="Times New Roman" w:cs="Times New Roman"/>
          <w:sz w:val="22"/>
          <w:szCs w:val="22"/>
        </w:rPr>
        <w:t>, we will achieve the following</w:t>
      </w:r>
      <w:r w:rsidRPr="009E3844">
        <w:rPr>
          <w:rFonts w:ascii="Times New Roman" w:hAnsi="Times New Roman" w:cs="Times New Roman"/>
          <w:sz w:val="22"/>
          <w:szCs w:val="22"/>
        </w:rPr>
        <w:t xml:space="preserve"> goal</w:t>
      </w:r>
      <w:r w:rsidR="00E042C7" w:rsidRPr="009E3844">
        <w:rPr>
          <w:rFonts w:ascii="Times New Roman" w:hAnsi="Times New Roman" w:cs="Times New Roman"/>
          <w:sz w:val="22"/>
          <w:szCs w:val="22"/>
        </w:rPr>
        <w:t>s</w:t>
      </w:r>
      <w:r w:rsidRPr="009E3844">
        <w:rPr>
          <w:rFonts w:ascii="Times New Roman" w:hAnsi="Times New Roman" w:cs="Times New Roman"/>
          <w:sz w:val="22"/>
          <w:szCs w:val="22"/>
        </w:rPr>
        <w:t>:</w:t>
      </w:r>
    </w:p>
    <w:p w14:paraId="137AC843" w14:textId="0575639B" w:rsidR="006072CE" w:rsidRDefault="002A3490">
      <w:pPr>
        <w:numPr>
          <w:ilvl w:val="0"/>
          <w:numId w:val="4"/>
        </w:numPr>
        <w:rPr>
          <w:rFonts w:ascii="Times New Roman" w:hAnsi="Times New Roman" w:cs="Times New Roman"/>
          <w:sz w:val="22"/>
          <w:szCs w:val="22"/>
        </w:rPr>
      </w:pPr>
      <w:r w:rsidRPr="009E3844">
        <w:rPr>
          <w:rFonts w:ascii="Times New Roman" w:hAnsi="Times New Roman" w:cs="Times New Roman"/>
          <w:sz w:val="22"/>
          <w:szCs w:val="22"/>
        </w:rPr>
        <w:t xml:space="preserve">Develop, provide, and </w:t>
      </w:r>
      <w:r w:rsidR="00165F2C">
        <w:rPr>
          <w:rFonts w:ascii="Times New Roman" w:hAnsi="Times New Roman" w:cs="Times New Roman"/>
          <w:sz w:val="22"/>
          <w:szCs w:val="22"/>
        </w:rPr>
        <w:t xml:space="preserve">pilot the implementation in four communities </w:t>
      </w:r>
      <w:r w:rsidRPr="009E3844">
        <w:rPr>
          <w:rFonts w:ascii="Times New Roman" w:hAnsi="Times New Roman" w:cs="Times New Roman"/>
          <w:sz w:val="22"/>
          <w:szCs w:val="22"/>
        </w:rPr>
        <w:t>a sustainable</w:t>
      </w:r>
      <w:r w:rsidR="00165F2C">
        <w:rPr>
          <w:rFonts w:ascii="Times New Roman" w:hAnsi="Times New Roman" w:cs="Times New Roman"/>
          <w:sz w:val="22"/>
          <w:szCs w:val="22"/>
        </w:rPr>
        <w:t xml:space="preserve"> </w:t>
      </w:r>
      <w:r w:rsidR="00165F2C" w:rsidRPr="009824FC">
        <w:rPr>
          <w:rFonts w:ascii="Times New Roman" w:hAnsi="Times New Roman" w:cs="Times New Roman"/>
          <w:b/>
          <w:sz w:val="22"/>
          <w:szCs w:val="22"/>
        </w:rPr>
        <w:t xml:space="preserve">comprehensive </w:t>
      </w:r>
      <w:r w:rsidR="00611196">
        <w:rPr>
          <w:rFonts w:ascii="Times New Roman" w:hAnsi="Times New Roman" w:cs="Times New Roman"/>
          <w:b/>
          <w:sz w:val="22"/>
          <w:szCs w:val="22"/>
        </w:rPr>
        <w:t>framework</w:t>
      </w:r>
      <w:r w:rsidR="00611196" w:rsidRPr="009824FC">
        <w:rPr>
          <w:rFonts w:ascii="Times New Roman" w:hAnsi="Times New Roman" w:cs="Times New Roman"/>
          <w:b/>
          <w:sz w:val="22"/>
          <w:szCs w:val="22"/>
        </w:rPr>
        <w:t xml:space="preserve"> </w:t>
      </w:r>
      <w:r w:rsidR="00165F2C" w:rsidRPr="009824FC">
        <w:rPr>
          <w:rFonts w:ascii="Times New Roman" w:hAnsi="Times New Roman" w:cs="Times New Roman"/>
          <w:b/>
          <w:sz w:val="22"/>
          <w:szCs w:val="22"/>
        </w:rPr>
        <w:t>of</w:t>
      </w:r>
      <w:r w:rsidR="00165F2C" w:rsidRPr="00C54AA2">
        <w:rPr>
          <w:rFonts w:ascii="Times New Roman" w:hAnsi="Times New Roman" w:cs="Times New Roman"/>
          <w:bCs/>
          <w:sz w:val="22"/>
          <w:szCs w:val="22"/>
        </w:rPr>
        <w:t xml:space="preserve"> </w:t>
      </w:r>
      <w:r w:rsidR="00165F2C" w:rsidRPr="00D4363F">
        <w:rPr>
          <w:rFonts w:ascii="Times New Roman" w:hAnsi="Times New Roman" w:cs="Times New Roman"/>
          <w:b/>
          <w:bCs/>
          <w:sz w:val="22"/>
          <w:szCs w:val="22"/>
        </w:rPr>
        <w:t>secure</w:t>
      </w:r>
      <w:r w:rsidR="00165F2C">
        <w:rPr>
          <w:rFonts w:ascii="Times New Roman" w:hAnsi="Times New Roman" w:cs="Times New Roman"/>
          <w:bCs/>
          <w:sz w:val="22"/>
          <w:szCs w:val="22"/>
        </w:rPr>
        <w:t xml:space="preserve"> </w:t>
      </w:r>
      <w:r w:rsidR="00165F2C" w:rsidRPr="009824FC">
        <w:rPr>
          <w:rFonts w:ascii="Times New Roman" w:hAnsi="Times New Roman" w:cs="Times New Roman"/>
          <w:b/>
          <w:sz w:val="22"/>
          <w:szCs w:val="22"/>
        </w:rPr>
        <w:t xml:space="preserve">data science processes </w:t>
      </w:r>
      <w:r w:rsidR="00165F2C" w:rsidRPr="00E53B2C">
        <w:rPr>
          <w:rFonts w:ascii="Times New Roman" w:hAnsi="Times New Roman" w:cs="Times New Roman"/>
          <w:b/>
          <w:sz w:val="22"/>
          <w:szCs w:val="22"/>
        </w:rPr>
        <w:t>and</w:t>
      </w:r>
      <w:r w:rsidR="00165F2C">
        <w:rPr>
          <w:rFonts w:ascii="Times New Roman" w:hAnsi="Times New Roman" w:cs="Times New Roman"/>
          <w:b/>
          <w:sz w:val="22"/>
          <w:szCs w:val="22"/>
        </w:rPr>
        <w:t xml:space="preserve"> </w:t>
      </w:r>
      <w:r w:rsidR="00165F2C" w:rsidRPr="009824FC">
        <w:rPr>
          <w:rFonts w:ascii="Times New Roman" w:hAnsi="Times New Roman" w:cs="Times New Roman"/>
          <w:b/>
          <w:sz w:val="22"/>
          <w:szCs w:val="22"/>
        </w:rPr>
        <w:t>platforms</w:t>
      </w:r>
      <w:r w:rsidRPr="009E3844">
        <w:rPr>
          <w:rFonts w:ascii="Times New Roman" w:hAnsi="Times New Roman" w:cs="Times New Roman"/>
          <w:sz w:val="22"/>
          <w:szCs w:val="22"/>
        </w:rPr>
        <w:t>, including</w:t>
      </w:r>
      <w:r w:rsidR="006072CE">
        <w:rPr>
          <w:rFonts w:ascii="Times New Roman" w:hAnsi="Times New Roman" w:cs="Times New Roman"/>
          <w:sz w:val="22"/>
          <w:szCs w:val="22"/>
        </w:rPr>
        <w:t>:</w:t>
      </w:r>
    </w:p>
    <w:p w14:paraId="7E043824" w14:textId="2231B52B" w:rsidR="006072CE" w:rsidRDefault="002A3490" w:rsidP="006072CE">
      <w:pPr>
        <w:numPr>
          <w:ilvl w:val="1"/>
          <w:numId w:val="4"/>
        </w:numPr>
        <w:rPr>
          <w:rFonts w:ascii="Times New Roman" w:hAnsi="Times New Roman" w:cs="Times New Roman"/>
          <w:sz w:val="22"/>
          <w:szCs w:val="22"/>
        </w:rPr>
      </w:pPr>
      <w:r w:rsidRPr="009E3844">
        <w:rPr>
          <w:rFonts w:ascii="Times New Roman" w:hAnsi="Times New Roman" w:cs="Times New Roman"/>
          <w:sz w:val="22"/>
          <w:szCs w:val="22"/>
        </w:rPr>
        <w:t>processes of data ingestion and management, data analytics, and analysis presentation that will support local government evidence-based decision making and researchers engag</w:t>
      </w:r>
      <w:r w:rsidR="006072CE">
        <w:rPr>
          <w:rFonts w:ascii="Times New Roman" w:hAnsi="Times New Roman" w:cs="Times New Roman"/>
          <w:sz w:val="22"/>
          <w:szCs w:val="22"/>
        </w:rPr>
        <w:t>ed in community based research,</w:t>
      </w:r>
      <w:ins w:id="50" w:author="Sallie Keller" w:date="2016-11-15T16:43:00Z">
        <w:r w:rsidR="00463963">
          <w:rPr>
            <w:rFonts w:ascii="Times New Roman" w:hAnsi="Times New Roman" w:cs="Times New Roman"/>
            <w:sz w:val="22"/>
            <w:szCs w:val="22"/>
          </w:rPr>
          <w:t xml:space="preserve"> </w:t>
        </w:r>
      </w:ins>
    </w:p>
    <w:p w14:paraId="04776D5F" w14:textId="0C6969EA" w:rsidR="006072CE" w:rsidRDefault="006072CE" w:rsidP="006072CE">
      <w:pPr>
        <w:numPr>
          <w:ilvl w:val="1"/>
          <w:numId w:val="4"/>
        </w:numPr>
        <w:rPr>
          <w:rFonts w:ascii="Times New Roman" w:hAnsi="Times New Roman" w:cs="Times New Roman"/>
          <w:sz w:val="22"/>
          <w:szCs w:val="22"/>
        </w:rPr>
      </w:pPr>
      <w:r w:rsidRPr="009E3844">
        <w:rPr>
          <w:rFonts w:ascii="Times New Roman" w:hAnsi="Times New Roman" w:cs="Times New Roman"/>
          <w:sz w:val="22"/>
          <w:szCs w:val="22"/>
        </w:rPr>
        <w:t>a set of actively managed technology platforms providing the latest in open-source database, GIS, data analytic, and data presentation technologies</w:t>
      </w:r>
      <w:r>
        <w:rPr>
          <w:rFonts w:ascii="Times New Roman" w:hAnsi="Times New Roman" w:cs="Times New Roman"/>
          <w:sz w:val="22"/>
          <w:szCs w:val="22"/>
        </w:rPr>
        <w:t>, as well as enabling secure and policy-based sharing of data across jurisdictions</w:t>
      </w:r>
      <w:ins w:id="51" w:author="Sallie Keller" w:date="2016-11-15T16:43:00Z">
        <w:r w:rsidR="00463963">
          <w:rPr>
            <w:rFonts w:ascii="Times New Roman" w:hAnsi="Times New Roman" w:cs="Times New Roman"/>
            <w:sz w:val="22"/>
            <w:szCs w:val="22"/>
          </w:rPr>
          <w:t>.</w:t>
        </w:r>
      </w:ins>
    </w:p>
    <w:p w14:paraId="1C7240C3" w14:textId="02EACAEC" w:rsidR="00412EB4" w:rsidRPr="009E3844" w:rsidRDefault="002A3490" w:rsidP="006072CE">
      <w:pPr>
        <w:numPr>
          <w:ilvl w:val="0"/>
          <w:numId w:val="4"/>
        </w:numPr>
        <w:rPr>
          <w:rFonts w:ascii="Times New Roman" w:hAnsi="Times New Roman" w:cs="Times New Roman"/>
          <w:sz w:val="22"/>
          <w:szCs w:val="22"/>
        </w:rPr>
      </w:pPr>
      <w:r w:rsidRPr="009E3844">
        <w:rPr>
          <w:rFonts w:ascii="Times New Roman" w:hAnsi="Times New Roman" w:cs="Times New Roman"/>
          <w:sz w:val="22"/>
          <w:szCs w:val="22"/>
        </w:rPr>
        <w:lastRenderedPageBreak/>
        <w:t>These Data Processes and Platforms will be developed in a manner to make them easily replicated and curated beyond their development stage to create a statewide and ultimately national ecosystem.</w:t>
      </w:r>
    </w:p>
    <w:p w14:paraId="255672BC" w14:textId="6E855719" w:rsidR="00412EB4" w:rsidRPr="009E3844" w:rsidRDefault="002A3490">
      <w:pPr>
        <w:numPr>
          <w:ilvl w:val="0"/>
          <w:numId w:val="4"/>
        </w:numPr>
        <w:rPr>
          <w:rFonts w:ascii="Times New Roman" w:hAnsi="Times New Roman" w:cs="Times New Roman"/>
          <w:sz w:val="22"/>
          <w:szCs w:val="22"/>
        </w:rPr>
      </w:pPr>
      <w:r w:rsidRPr="009E3844">
        <w:rPr>
          <w:rFonts w:ascii="Times New Roman" w:hAnsi="Times New Roman" w:cs="Times New Roman"/>
          <w:sz w:val="22"/>
          <w:szCs w:val="22"/>
        </w:rPr>
        <w:t>Establish a community-engagement model that keep</w:t>
      </w:r>
      <w:ins w:id="52" w:author="Sallie Keller" w:date="2016-11-15T16:45:00Z">
        <w:r w:rsidR="00363FD4">
          <w:rPr>
            <w:rFonts w:ascii="Times New Roman" w:hAnsi="Times New Roman" w:cs="Times New Roman"/>
            <w:sz w:val="22"/>
            <w:szCs w:val="22"/>
          </w:rPr>
          <w:t>s</w:t>
        </w:r>
      </w:ins>
      <w:r w:rsidRPr="009E3844">
        <w:rPr>
          <w:rFonts w:ascii="Times New Roman" w:hAnsi="Times New Roman" w:cs="Times New Roman"/>
          <w:sz w:val="22"/>
          <w:szCs w:val="22"/>
        </w:rPr>
        <w:t xml:space="preserve"> barriers to participation as low as possible. For example, there will be no expectation of any significant modification to existing local government data systems, such as data standards, as a prerequisite of </w:t>
      </w:r>
      <w:r w:rsidR="008C2C7E" w:rsidRPr="009E3844">
        <w:rPr>
          <w:rFonts w:ascii="Times New Roman" w:hAnsi="Times New Roman" w:cs="Times New Roman"/>
          <w:sz w:val="22"/>
          <w:szCs w:val="22"/>
        </w:rPr>
        <w:t>participation</w:t>
      </w:r>
      <w:r w:rsidRPr="009E3844">
        <w:rPr>
          <w:rFonts w:ascii="Times New Roman" w:hAnsi="Times New Roman" w:cs="Times New Roman"/>
          <w:sz w:val="22"/>
          <w:szCs w:val="22"/>
        </w:rPr>
        <w:t>. Instead, the system host (VT/ISU) takes on the responsibility for:</w:t>
      </w:r>
    </w:p>
    <w:p w14:paraId="007C6F51" w14:textId="0C6B4DC6" w:rsidR="00412EB4" w:rsidRPr="009E3844" w:rsidRDefault="002A3490">
      <w:pPr>
        <w:pStyle w:val="Compact"/>
        <w:numPr>
          <w:ilvl w:val="1"/>
          <w:numId w:val="5"/>
        </w:numPr>
        <w:rPr>
          <w:rFonts w:ascii="Times New Roman" w:hAnsi="Times New Roman" w:cs="Times New Roman"/>
          <w:sz w:val="22"/>
          <w:szCs w:val="22"/>
        </w:rPr>
      </w:pPr>
      <w:r w:rsidRPr="009E3844">
        <w:rPr>
          <w:rFonts w:ascii="Times New Roman" w:hAnsi="Times New Roman" w:cs="Times New Roman"/>
          <w:sz w:val="22"/>
          <w:szCs w:val="22"/>
        </w:rPr>
        <w:t xml:space="preserve">maintaining a </w:t>
      </w:r>
      <w:r w:rsidR="008C2C7E" w:rsidRPr="009E3844">
        <w:rPr>
          <w:rFonts w:ascii="Times New Roman" w:hAnsi="Times New Roman" w:cs="Times New Roman"/>
          <w:sz w:val="22"/>
          <w:szCs w:val="22"/>
        </w:rPr>
        <w:t>comprehensive</w:t>
      </w:r>
      <w:r w:rsidRPr="009E3844">
        <w:rPr>
          <w:rFonts w:ascii="Times New Roman" w:hAnsi="Times New Roman" w:cs="Times New Roman"/>
          <w:sz w:val="22"/>
          <w:szCs w:val="22"/>
        </w:rPr>
        <w:t xml:space="preserve"> database of metadata of all data sources being provided by participating localities, including mappings between data sets using different data standards</w:t>
      </w:r>
      <w:ins w:id="53" w:author="Sallie Keller" w:date="2016-11-15T16:45:00Z">
        <w:r w:rsidR="00363FD4">
          <w:rPr>
            <w:rFonts w:ascii="Times New Roman" w:hAnsi="Times New Roman" w:cs="Times New Roman"/>
            <w:sz w:val="22"/>
            <w:szCs w:val="22"/>
          </w:rPr>
          <w:t xml:space="preserve">, </w:t>
        </w:r>
      </w:ins>
    </w:p>
    <w:p w14:paraId="40C721CF" w14:textId="7D6A3964" w:rsidR="00412EB4" w:rsidRPr="009E3844" w:rsidRDefault="002A3490">
      <w:pPr>
        <w:pStyle w:val="Compact"/>
        <w:numPr>
          <w:ilvl w:val="1"/>
          <w:numId w:val="5"/>
        </w:numPr>
        <w:rPr>
          <w:rFonts w:ascii="Times New Roman" w:hAnsi="Times New Roman" w:cs="Times New Roman"/>
          <w:sz w:val="22"/>
          <w:szCs w:val="22"/>
        </w:rPr>
      </w:pPr>
      <w:r w:rsidRPr="009E3844">
        <w:rPr>
          <w:rFonts w:ascii="Times New Roman" w:hAnsi="Times New Roman" w:cs="Times New Roman"/>
          <w:sz w:val="22"/>
          <w:szCs w:val="22"/>
        </w:rPr>
        <w:t xml:space="preserve">providing to the locality, with support, the requisite technologies needed to </w:t>
      </w:r>
      <w:r w:rsidR="008C2C7E" w:rsidRPr="009E3844">
        <w:rPr>
          <w:rFonts w:ascii="Times New Roman" w:hAnsi="Times New Roman" w:cs="Times New Roman"/>
          <w:sz w:val="22"/>
          <w:szCs w:val="22"/>
        </w:rPr>
        <w:t>securely</w:t>
      </w:r>
      <w:r w:rsidRPr="009E3844">
        <w:rPr>
          <w:rFonts w:ascii="Times New Roman" w:hAnsi="Times New Roman" w:cs="Times New Roman"/>
          <w:sz w:val="22"/>
          <w:szCs w:val="22"/>
        </w:rPr>
        <w:t xml:space="preserve"> connect their existing data resources to the venue.</w:t>
      </w:r>
    </w:p>
    <w:p w14:paraId="3268E28F" w14:textId="54FAD029" w:rsidR="00412EB4" w:rsidRPr="009E3844" w:rsidRDefault="002A3490">
      <w:pPr>
        <w:numPr>
          <w:ilvl w:val="0"/>
          <w:numId w:val="4"/>
        </w:numPr>
        <w:rPr>
          <w:rFonts w:ascii="Times New Roman" w:hAnsi="Times New Roman" w:cs="Times New Roman"/>
          <w:sz w:val="22"/>
          <w:szCs w:val="22"/>
        </w:rPr>
      </w:pPr>
      <w:r w:rsidRPr="009E3844">
        <w:rPr>
          <w:rFonts w:ascii="Times New Roman" w:hAnsi="Times New Roman" w:cs="Times New Roman"/>
          <w:sz w:val="22"/>
          <w:szCs w:val="22"/>
        </w:rPr>
        <w:t xml:space="preserve">Create and implement a </w:t>
      </w:r>
      <w:r w:rsidR="008C2C7E" w:rsidRPr="009E3844">
        <w:rPr>
          <w:rFonts w:ascii="Times New Roman" w:hAnsi="Times New Roman" w:cs="Times New Roman"/>
          <w:sz w:val="22"/>
          <w:szCs w:val="22"/>
        </w:rPr>
        <w:t>sustainability</w:t>
      </w:r>
      <w:r w:rsidRPr="009E3844">
        <w:rPr>
          <w:rFonts w:ascii="Times New Roman" w:hAnsi="Times New Roman" w:cs="Times New Roman"/>
          <w:sz w:val="22"/>
          <w:szCs w:val="22"/>
        </w:rPr>
        <w:t xml:space="preserve"> plan for </w:t>
      </w:r>
      <w:r w:rsidR="006072CE">
        <w:rPr>
          <w:rFonts w:ascii="Times New Roman" w:hAnsi="Times New Roman" w:cs="Times New Roman"/>
          <w:sz w:val="22"/>
          <w:szCs w:val="22"/>
        </w:rPr>
        <w:t>maintain</w:t>
      </w:r>
      <w:ins w:id="54" w:author="Sallie Keller" w:date="2016-11-15T16:46:00Z">
        <w:r w:rsidR="00363FD4">
          <w:rPr>
            <w:rFonts w:ascii="Times New Roman" w:hAnsi="Times New Roman" w:cs="Times New Roman"/>
            <w:sz w:val="22"/>
            <w:szCs w:val="22"/>
          </w:rPr>
          <w:t>ing</w:t>
        </w:r>
      </w:ins>
      <w:r w:rsidR="006072CE">
        <w:rPr>
          <w:rFonts w:ascii="Times New Roman" w:hAnsi="Times New Roman" w:cs="Times New Roman"/>
          <w:sz w:val="22"/>
          <w:szCs w:val="22"/>
        </w:rPr>
        <w:t xml:space="preserve"> the </w:t>
      </w:r>
      <w:commentRangeStart w:id="55"/>
      <w:del w:id="56" w:author="Sallie Keller" w:date="2016-11-15T16:48:00Z">
        <w:r w:rsidR="006072CE" w:rsidDel="00363FD4">
          <w:rPr>
            <w:rFonts w:ascii="Times New Roman" w:hAnsi="Times New Roman" w:cs="Times New Roman"/>
            <w:sz w:val="22"/>
            <w:szCs w:val="22"/>
          </w:rPr>
          <w:delText>Architecture of</w:delText>
        </w:r>
        <w:r w:rsidRPr="009E3844" w:rsidDel="00363FD4">
          <w:rPr>
            <w:rFonts w:ascii="Times New Roman" w:hAnsi="Times New Roman" w:cs="Times New Roman"/>
            <w:sz w:val="22"/>
            <w:szCs w:val="22"/>
          </w:rPr>
          <w:delText xml:space="preserve"> </w:delText>
        </w:r>
        <w:commentRangeEnd w:id="55"/>
        <w:r w:rsidR="00363FD4" w:rsidDel="00363FD4">
          <w:rPr>
            <w:rStyle w:val="CommentReference"/>
          </w:rPr>
          <w:commentReference w:id="55"/>
        </w:r>
        <w:r w:rsidRPr="009E3844" w:rsidDel="00363FD4">
          <w:rPr>
            <w:rFonts w:ascii="Times New Roman" w:hAnsi="Times New Roman" w:cs="Times New Roman"/>
            <w:sz w:val="22"/>
            <w:szCs w:val="22"/>
          </w:rPr>
          <w:delText>Data Processes and Platforms.</w:delText>
        </w:r>
      </w:del>
      <w:ins w:id="57" w:author="Sallie Keller" w:date="2016-11-15T16:48:00Z">
        <w:r w:rsidR="00363FD4">
          <w:rPr>
            <w:rFonts w:ascii="Times New Roman" w:hAnsi="Times New Roman" w:cs="Times New Roman"/>
            <w:sz w:val="22"/>
            <w:szCs w:val="22"/>
          </w:rPr>
          <w:t>Virtual Analytic Environment.</w:t>
        </w:r>
      </w:ins>
    </w:p>
    <w:p w14:paraId="7CC85D84" w14:textId="77777777" w:rsidR="00412EB4" w:rsidRPr="009E3844" w:rsidRDefault="002A3490">
      <w:pPr>
        <w:pStyle w:val="Heading3"/>
        <w:rPr>
          <w:rFonts w:ascii="Times New Roman" w:hAnsi="Times New Roman" w:cs="Times New Roman"/>
          <w:sz w:val="22"/>
          <w:szCs w:val="22"/>
        </w:rPr>
      </w:pPr>
      <w:bookmarkStart w:id="58" w:name="integrative-research-approach"/>
      <w:bookmarkEnd w:id="58"/>
      <w:r w:rsidRPr="009E3844">
        <w:rPr>
          <w:rFonts w:ascii="Times New Roman" w:hAnsi="Times New Roman" w:cs="Times New Roman"/>
          <w:sz w:val="22"/>
          <w:szCs w:val="22"/>
        </w:rPr>
        <w:t>Integrative Research Approach</w:t>
      </w:r>
    </w:p>
    <w:p w14:paraId="04B4920F" w14:textId="1E53F3C9" w:rsidR="00972701" w:rsidRDefault="002A3490" w:rsidP="00972701">
      <w:pPr>
        <w:pStyle w:val="Heading6"/>
        <w:rPr>
          <w:rFonts w:ascii="Times New Roman" w:hAnsi="Times New Roman" w:cs="Times New Roman"/>
          <w:sz w:val="22"/>
          <w:szCs w:val="22"/>
        </w:rPr>
      </w:pPr>
      <w:bookmarkStart w:id="59" w:name="describe-clearly-the-proposed-research-i"/>
      <w:bookmarkEnd w:id="59"/>
      <w:r w:rsidRPr="009E3844">
        <w:rPr>
          <w:rFonts w:ascii="Times New Roman" w:hAnsi="Times New Roman" w:cs="Times New Roman"/>
          <w:sz w:val="22"/>
          <w:szCs w:val="22"/>
        </w:rPr>
        <w:t>Describe clearly the proposed research including its plan for integrative research and community engagement. Define the community, associated stakeholders, and how the community will engage in meaningful ways with the proposed research. Briefly describe the evaluation approach including initial metrics.</w:t>
      </w:r>
    </w:p>
    <w:p w14:paraId="5BC08B80" w14:textId="77777777" w:rsidR="00972701" w:rsidRPr="009E3844" w:rsidRDefault="00972701" w:rsidP="007E564D">
      <w:pPr>
        <w:pStyle w:val="Compact"/>
        <w:rPr>
          <w:rFonts w:ascii="Times New Roman" w:hAnsi="Times New Roman" w:cs="Times New Roman"/>
          <w:sz w:val="22"/>
          <w:szCs w:val="22"/>
        </w:rPr>
      </w:pPr>
    </w:p>
    <w:p w14:paraId="4AA528BC" w14:textId="77777777" w:rsidR="008B5A02" w:rsidRPr="009E3844" w:rsidRDefault="008B5A02" w:rsidP="00CF4027">
      <w:pPr>
        <w:pStyle w:val="Compact"/>
        <w:rPr>
          <w:rFonts w:ascii="Times New Roman" w:hAnsi="Times New Roman" w:cs="Times New Roman"/>
          <w:sz w:val="22"/>
          <w:szCs w:val="22"/>
        </w:rPr>
      </w:pPr>
      <w:r w:rsidRPr="009E3844">
        <w:rPr>
          <w:rFonts w:ascii="Times New Roman" w:hAnsi="Times New Roman" w:cs="Times New Roman"/>
          <w:sz w:val="22"/>
          <w:szCs w:val="22"/>
        </w:rPr>
        <w:t xml:space="preserve">Deploy Virtual Analytic Environment: </w:t>
      </w:r>
      <w:r w:rsidR="00B32C00" w:rsidRPr="009E3844">
        <w:rPr>
          <w:rFonts w:ascii="Times New Roman" w:hAnsi="Times New Roman" w:cs="Times New Roman"/>
          <w:sz w:val="22"/>
          <w:szCs w:val="22"/>
        </w:rPr>
        <w:t>To enable community engagement and our integrative research process, we will begin by d</w:t>
      </w:r>
      <w:r w:rsidR="002A3490" w:rsidRPr="009E3844">
        <w:rPr>
          <w:rFonts w:ascii="Times New Roman" w:hAnsi="Times New Roman" w:cs="Times New Roman"/>
          <w:sz w:val="22"/>
          <w:szCs w:val="22"/>
        </w:rPr>
        <w:t>eploy</w:t>
      </w:r>
      <w:r w:rsidR="00B32C00" w:rsidRPr="009E3844">
        <w:rPr>
          <w:rFonts w:ascii="Times New Roman" w:hAnsi="Times New Roman" w:cs="Times New Roman"/>
          <w:sz w:val="22"/>
          <w:szCs w:val="22"/>
        </w:rPr>
        <w:t xml:space="preserve">ing a supporting set of scalable, transferable, and cost-effective data management, data analytics, and data presentation technology platforms </w:t>
      </w:r>
      <w:r w:rsidR="002A3490" w:rsidRPr="009E3844">
        <w:rPr>
          <w:rFonts w:ascii="Times New Roman" w:hAnsi="Times New Roman" w:cs="Times New Roman"/>
          <w:sz w:val="22"/>
          <w:szCs w:val="22"/>
        </w:rPr>
        <w:t>(see figure 1)</w:t>
      </w:r>
    </w:p>
    <w:p w14:paraId="2A4E8407" w14:textId="3D187F4D" w:rsidR="00B32C00" w:rsidRPr="009E3844" w:rsidRDefault="002A3490" w:rsidP="00CF4027">
      <w:pPr>
        <w:pStyle w:val="Compact"/>
        <w:numPr>
          <w:ilvl w:val="0"/>
          <w:numId w:val="17"/>
        </w:numPr>
        <w:rPr>
          <w:rFonts w:ascii="Times New Roman" w:hAnsi="Times New Roman" w:cs="Times New Roman"/>
          <w:sz w:val="22"/>
          <w:szCs w:val="22"/>
        </w:rPr>
      </w:pPr>
      <w:r w:rsidRPr="009E3844">
        <w:rPr>
          <w:rFonts w:ascii="Times New Roman" w:hAnsi="Times New Roman" w:cs="Times New Roman"/>
          <w:sz w:val="22"/>
          <w:szCs w:val="22"/>
        </w:rPr>
        <w:t xml:space="preserve">Built using the latest open-source data technologies, individual technology platforms can be hosted locally or in the cloud. A set of Virtual Private Servers (VPSs) is dedicated to each participating </w:t>
      </w:r>
      <w:r w:rsidR="00B32C00" w:rsidRPr="009E3844">
        <w:rPr>
          <w:rFonts w:ascii="Times New Roman" w:hAnsi="Times New Roman" w:cs="Times New Roman"/>
          <w:sz w:val="22"/>
          <w:szCs w:val="22"/>
        </w:rPr>
        <w:t>community</w:t>
      </w:r>
      <w:r w:rsidRPr="009E3844">
        <w:rPr>
          <w:rFonts w:ascii="Times New Roman" w:hAnsi="Times New Roman" w:cs="Times New Roman"/>
          <w:sz w:val="22"/>
          <w:szCs w:val="22"/>
        </w:rPr>
        <w:t xml:space="preserve">. </w:t>
      </w:r>
    </w:p>
    <w:p w14:paraId="0AE7C8E2" w14:textId="46AC098D" w:rsidR="00B32C00" w:rsidRPr="009E3844" w:rsidRDefault="002A3490" w:rsidP="00CF4027">
      <w:pPr>
        <w:pStyle w:val="Compact"/>
        <w:numPr>
          <w:ilvl w:val="0"/>
          <w:numId w:val="17"/>
        </w:numPr>
        <w:rPr>
          <w:rFonts w:ascii="Times New Roman" w:hAnsi="Times New Roman" w:cs="Times New Roman"/>
          <w:sz w:val="22"/>
          <w:szCs w:val="22"/>
        </w:rPr>
      </w:pPr>
      <w:r w:rsidRPr="009E3844">
        <w:rPr>
          <w:rFonts w:ascii="Times New Roman" w:hAnsi="Times New Roman" w:cs="Times New Roman"/>
          <w:sz w:val="22"/>
          <w:szCs w:val="22"/>
        </w:rPr>
        <w:t xml:space="preserve">As the data management and analysis expertise of a community grows, it may become desirable for that community to have a more direct controlling role over the technology platforms. In fact, such developments are a sure sign of success in capacity-building efforts. The technology </w:t>
      </w:r>
      <w:r w:rsidR="008C2C7E" w:rsidRPr="009E3844">
        <w:rPr>
          <w:rFonts w:ascii="Times New Roman" w:hAnsi="Times New Roman" w:cs="Times New Roman"/>
          <w:sz w:val="22"/>
          <w:szCs w:val="22"/>
        </w:rPr>
        <w:t>platforms</w:t>
      </w:r>
      <w:r w:rsidRPr="009E3844">
        <w:rPr>
          <w:rFonts w:ascii="Times New Roman" w:hAnsi="Times New Roman" w:cs="Times New Roman"/>
          <w:sz w:val="22"/>
          <w:szCs w:val="22"/>
        </w:rPr>
        <w:t xml:space="preserve"> are purposely designed and constructed for ease of transferabilit</w:t>
      </w:r>
      <w:r w:rsidR="00B32C00" w:rsidRPr="009E3844">
        <w:rPr>
          <w:rFonts w:ascii="Times New Roman" w:hAnsi="Times New Roman" w:cs="Times New Roman"/>
          <w:sz w:val="22"/>
          <w:szCs w:val="22"/>
        </w:rPr>
        <w:t>y for just such a circumstance.</w:t>
      </w:r>
    </w:p>
    <w:p w14:paraId="27FFF8DC" w14:textId="2CC1C86D" w:rsidR="00412EB4" w:rsidRPr="009E3844" w:rsidRDefault="002A3490" w:rsidP="00CF4027">
      <w:pPr>
        <w:pStyle w:val="Compact"/>
        <w:numPr>
          <w:ilvl w:val="0"/>
          <w:numId w:val="17"/>
        </w:numPr>
        <w:rPr>
          <w:rFonts w:ascii="Times New Roman" w:hAnsi="Times New Roman" w:cs="Times New Roman"/>
          <w:sz w:val="22"/>
          <w:szCs w:val="22"/>
        </w:rPr>
      </w:pPr>
      <w:r w:rsidRPr="009E3844">
        <w:rPr>
          <w:rFonts w:ascii="Times New Roman" w:hAnsi="Times New Roman" w:cs="Times New Roman"/>
          <w:sz w:val="22"/>
          <w:szCs w:val="22"/>
        </w:rPr>
        <w:t xml:space="preserve">The computer code that underlies the </w:t>
      </w:r>
      <w:r w:rsidR="00B32C00" w:rsidRPr="009E3844">
        <w:rPr>
          <w:rFonts w:ascii="Times New Roman" w:hAnsi="Times New Roman" w:cs="Times New Roman"/>
          <w:sz w:val="22"/>
          <w:szCs w:val="22"/>
        </w:rPr>
        <w:t xml:space="preserve">technology </w:t>
      </w:r>
      <w:r w:rsidRPr="009E3844">
        <w:rPr>
          <w:rFonts w:ascii="Times New Roman" w:hAnsi="Times New Roman" w:cs="Times New Roman"/>
          <w:sz w:val="22"/>
          <w:szCs w:val="22"/>
        </w:rPr>
        <w:t>platforms is open-source and will be made available to any community under GNU Public License along with documentation.</w:t>
      </w:r>
    </w:p>
    <w:p w14:paraId="2132D75D" w14:textId="77777777" w:rsidR="00B32C00" w:rsidRPr="009E3844" w:rsidRDefault="00B32C00" w:rsidP="008B5A02">
      <w:pPr>
        <w:pStyle w:val="Compact"/>
        <w:ind w:left="720"/>
        <w:rPr>
          <w:rFonts w:ascii="Times New Roman" w:hAnsi="Times New Roman" w:cs="Times New Roman"/>
          <w:sz w:val="22"/>
          <w:szCs w:val="22"/>
        </w:rPr>
      </w:pPr>
    </w:p>
    <w:p w14:paraId="1B679CB2" w14:textId="3D8C8E35" w:rsidR="00B32C00" w:rsidRPr="009E3844" w:rsidRDefault="008B5A02" w:rsidP="00CF4027">
      <w:pPr>
        <w:pStyle w:val="Compact"/>
        <w:rPr>
          <w:rFonts w:ascii="Times New Roman" w:hAnsi="Times New Roman" w:cs="Times New Roman"/>
          <w:sz w:val="22"/>
          <w:szCs w:val="22"/>
        </w:rPr>
      </w:pPr>
      <w:r w:rsidRPr="009E3844">
        <w:rPr>
          <w:rFonts w:ascii="Times New Roman" w:hAnsi="Times New Roman" w:cs="Times New Roman"/>
          <w:sz w:val="22"/>
          <w:szCs w:val="22"/>
        </w:rPr>
        <w:t xml:space="preserve">Starting with community-chosen issue </w:t>
      </w:r>
      <w:r w:rsidR="008C2C7E" w:rsidRPr="009E3844">
        <w:rPr>
          <w:rFonts w:ascii="Times New Roman" w:hAnsi="Times New Roman" w:cs="Times New Roman"/>
          <w:sz w:val="22"/>
          <w:szCs w:val="22"/>
        </w:rPr>
        <w:t>areas</w:t>
      </w:r>
      <w:r w:rsidRPr="009E3844">
        <w:rPr>
          <w:rFonts w:ascii="Times New Roman" w:hAnsi="Times New Roman" w:cs="Times New Roman"/>
          <w:sz w:val="22"/>
          <w:szCs w:val="22"/>
        </w:rPr>
        <w:t>,</w:t>
      </w:r>
      <w:r w:rsidR="006072CE">
        <w:rPr>
          <w:rFonts w:ascii="Times New Roman" w:hAnsi="Times New Roman" w:cs="Times New Roman"/>
          <w:sz w:val="22"/>
          <w:szCs w:val="22"/>
        </w:rPr>
        <w:t xml:space="preserve"> VT issue-area researchers will</w:t>
      </w:r>
      <w:r w:rsidRPr="009E3844">
        <w:rPr>
          <w:rFonts w:ascii="Times New Roman" w:hAnsi="Times New Roman" w:cs="Times New Roman"/>
          <w:sz w:val="22"/>
          <w:szCs w:val="22"/>
        </w:rPr>
        <w:t xml:space="preserve"> w</w:t>
      </w:r>
      <w:r w:rsidR="006072CE">
        <w:rPr>
          <w:rFonts w:ascii="Times New Roman" w:hAnsi="Times New Roman" w:cs="Times New Roman"/>
          <w:sz w:val="22"/>
          <w:szCs w:val="22"/>
        </w:rPr>
        <w:t>ork</w:t>
      </w:r>
      <w:r w:rsidR="00B32C00" w:rsidRPr="009E3844">
        <w:rPr>
          <w:rFonts w:ascii="Times New Roman" w:hAnsi="Times New Roman" w:cs="Times New Roman"/>
          <w:sz w:val="22"/>
          <w:szCs w:val="22"/>
        </w:rPr>
        <w:t xml:space="preserve"> cooperatively with our partner communities</w:t>
      </w:r>
      <w:r w:rsidR="004D5336" w:rsidRPr="009E3844">
        <w:rPr>
          <w:rFonts w:ascii="Times New Roman" w:hAnsi="Times New Roman" w:cs="Times New Roman"/>
          <w:sz w:val="22"/>
          <w:szCs w:val="22"/>
        </w:rPr>
        <w:t xml:space="preserve"> (</w:t>
      </w:r>
      <w:r w:rsidR="002513B5" w:rsidRPr="009E3844">
        <w:rPr>
          <w:rFonts w:ascii="Times New Roman" w:hAnsi="Times New Roman" w:cs="Times New Roman"/>
          <w:sz w:val="22"/>
          <w:szCs w:val="22"/>
        </w:rPr>
        <w:t>Arlington, Alexandria, Des Moines, Perry)</w:t>
      </w:r>
      <w:r w:rsidR="006072CE">
        <w:rPr>
          <w:rFonts w:ascii="Times New Roman" w:hAnsi="Times New Roman" w:cs="Times New Roman"/>
          <w:sz w:val="22"/>
          <w:szCs w:val="22"/>
        </w:rPr>
        <w:t>. W</w:t>
      </w:r>
      <w:r w:rsidR="00B32C00" w:rsidRPr="009E3844">
        <w:rPr>
          <w:rFonts w:ascii="Times New Roman" w:hAnsi="Times New Roman" w:cs="Times New Roman"/>
          <w:sz w:val="22"/>
          <w:szCs w:val="22"/>
        </w:rPr>
        <w:t>e will begin</w:t>
      </w:r>
      <w:r w:rsidR="004E1CAA" w:rsidRPr="009E3844">
        <w:rPr>
          <w:rFonts w:ascii="Times New Roman" w:hAnsi="Times New Roman" w:cs="Times New Roman"/>
          <w:sz w:val="22"/>
          <w:szCs w:val="22"/>
        </w:rPr>
        <w:t xml:space="preserve"> building community capacity for managing the data science process by</w:t>
      </w:r>
      <w:r w:rsidR="00B32C00" w:rsidRPr="009E3844">
        <w:rPr>
          <w:rFonts w:ascii="Times New Roman" w:hAnsi="Times New Roman" w:cs="Times New Roman"/>
          <w:sz w:val="22"/>
          <w:szCs w:val="22"/>
        </w:rPr>
        <w:t xml:space="preserve"> working</w:t>
      </w:r>
      <w:r w:rsidR="004E1CAA" w:rsidRPr="009E3844">
        <w:rPr>
          <w:rFonts w:ascii="Times New Roman" w:hAnsi="Times New Roman" w:cs="Times New Roman"/>
          <w:sz w:val="22"/>
          <w:szCs w:val="22"/>
        </w:rPr>
        <w:t xml:space="preserve"> </w:t>
      </w:r>
      <w:r w:rsidR="00423A6D" w:rsidRPr="009E3844">
        <w:rPr>
          <w:rFonts w:ascii="Times New Roman" w:hAnsi="Times New Roman" w:cs="Times New Roman"/>
          <w:sz w:val="22"/>
          <w:szCs w:val="22"/>
        </w:rPr>
        <w:t>collaboratively</w:t>
      </w:r>
      <w:r w:rsidR="00B32C00" w:rsidRPr="009E3844">
        <w:rPr>
          <w:rFonts w:ascii="Times New Roman" w:hAnsi="Times New Roman" w:cs="Times New Roman"/>
          <w:sz w:val="22"/>
          <w:szCs w:val="22"/>
        </w:rPr>
        <w:t xml:space="preserve"> </w:t>
      </w:r>
      <w:r w:rsidR="004D5336" w:rsidRPr="009E3844">
        <w:rPr>
          <w:rFonts w:ascii="Times New Roman" w:hAnsi="Times New Roman" w:cs="Times New Roman"/>
          <w:sz w:val="22"/>
          <w:szCs w:val="22"/>
        </w:rPr>
        <w:t>through</w:t>
      </w:r>
      <w:r w:rsidR="00B32C00" w:rsidRPr="009E3844">
        <w:rPr>
          <w:rFonts w:ascii="Times New Roman" w:hAnsi="Times New Roman" w:cs="Times New Roman"/>
          <w:sz w:val="22"/>
          <w:szCs w:val="22"/>
        </w:rPr>
        <w:t xml:space="preserve"> the</w:t>
      </w:r>
      <w:r w:rsidR="004D5336" w:rsidRPr="009E3844">
        <w:rPr>
          <w:rFonts w:ascii="Times New Roman" w:hAnsi="Times New Roman" w:cs="Times New Roman"/>
          <w:sz w:val="22"/>
          <w:szCs w:val="22"/>
        </w:rPr>
        <w:t xml:space="preserve"> process</w:t>
      </w:r>
      <w:r w:rsidR="00100874" w:rsidRPr="009E3844">
        <w:rPr>
          <w:rFonts w:ascii="Times New Roman" w:hAnsi="Times New Roman" w:cs="Times New Roman"/>
          <w:sz w:val="22"/>
          <w:szCs w:val="22"/>
        </w:rPr>
        <w:t>es</w:t>
      </w:r>
      <w:r w:rsidR="004D5336" w:rsidRPr="009E3844">
        <w:rPr>
          <w:rFonts w:ascii="Times New Roman" w:hAnsi="Times New Roman" w:cs="Times New Roman"/>
          <w:sz w:val="22"/>
          <w:szCs w:val="22"/>
        </w:rPr>
        <w:t xml:space="preserve"> of</w:t>
      </w:r>
      <w:r w:rsidR="00B32C00" w:rsidRPr="009E3844">
        <w:rPr>
          <w:rFonts w:ascii="Times New Roman" w:hAnsi="Times New Roman" w:cs="Times New Roman"/>
          <w:sz w:val="22"/>
          <w:szCs w:val="22"/>
        </w:rPr>
        <w:t xml:space="preserve"> </w:t>
      </w:r>
      <w:r w:rsidR="00100874" w:rsidRPr="009E3844">
        <w:rPr>
          <w:rFonts w:ascii="Times New Roman" w:hAnsi="Times New Roman" w:cs="Times New Roman"/>
          <w:sz w:val="22"/>
          <w:szCs w:val="22"/>
        </w:rPr>
        <w:t>community engagement</w:t>
      </w:r>
      <w:r w:rsidRPr="009E3844">
        <w:rPr>
          <w:rFonts w:ascii="Times New Roman" w:hAnsi="Times New Roman" w:cs="Times New Roman"/>
          <w:sz w:val="22"/>
          <w:szCs w:val="22"/>
        </w:rPr>
        <w:t xml:space="preserve"> and </w:t>
      </w:r>
      <w:r w:rsidR="004D5336" w:rsidRPr="009E3844">
        <w:rPr>
          <w:rFonts w:ascii="Times New Roman" w:hAnsi="Times New Roman" w:cs="Times New Roman"/>
          <w:sz w:val="22"/>
          <w:szCs w:val="22"/>
        </w:rPr>
        <w:t xml:space="preserve">discovery, </w:t>
      </w:r>
      <w:r w:rsidRPr="009E3844">
        <w:rPr>
          <w:rFonts w:ascii="Times New Roman" w:hAnsi="Times New Roman" w:cs="Times New Roman"/>
          <w:sz w:val="22"/>
          <w:szCs w:val="22"/>
        </w:rPr>
        <w:t xml:space="preserve">data </w:t>
      </w:r>
      <w:r w:rsidR="00050B28" w:rsidRPr="009E3844">
        <w:rPr>
          <w:rFonts w:ascii="Times New Roman" w:hAnsi="Times New Roman" w:cs="Times New Roman"/>
          <w:sz w:val="22"/>
          <w:szCs w:val="22"/>
        </w:rPr>
        <w:t>ingestion</w:t>
      </w:r>
      <w:r w:rsidRPr="009E3844">
        <w:rPr>
          <w:rFonts w:ascii="Times New Roman" w:hAnsi="Times New Roman" w:cs="Times New Roman"/>
          <w:sz w:val="22"/>
          <w:szCs w:val="22"/>
        </w:rPr>
        <w:t xml:space="preserve"> and management, data </w:t>
      </w:r>
      <w:r w:rsidR="008C5F64" w:rsidRPr="009E3844">
        <w:rPr>
          <w:rFonts w:ascii="Times New Roman" w:hAnsi="Times New Roman" w:cs="Times New Roman"/>
          <w:sz w:val="22"/>
          <w:szCs w:val="22"/>
        </w:rPr>
        <w:t>fitness</w:t>
      </w:r>
      <w:r w:rsidR="00413411" w:rsidRPr="009E3844">
        <w:rPr>
          <w:rFonts w:ascii="Times New Roman" w:hAnsi="Times New Roman" w:cs="Times New Roman"/>
          <w:sz w:val="22"/>
          <w:szCs w:val="22"/>
        </w:rPr>
        <w:t xml:space="preserve"> analysis, data </w:t>
      </w:r>
      <w:r w:rsidR="004D5336" w:rsidRPr="009E3844">
        <w:rPr>
          <w:rFonts w:ascii="Times New Roman" w:hAnsi="Times New Roman" w:cs="Times New Roman"/>
          <w:sz w:val="22"/>
          <w:szCs w:val="22"/>
        </w:rPr>
        <w:t>analysis</w:t>
      </w:r>
      <w:r w:rsidR="00413411" w:rsidRPr="009E3844">
        <w:rPr>
          <w:rFonts w:ascii="Times New Roman" w:hAnsi="Times New Roman" w:cs="Times New Roman"/>
          <w:sz w:val="22"/>
          <w:szCs w:val="22"/>
        </w:rPr>
        <w:t xml:space="preserve"> and hypothesis testing</w:t>
      </w:r>
      <w:r w:rsidR="004D5336" w:rsidRPr="009E3844">
        <w:rPr>
          <w:rFonts w:ascii="Times New Roman" w:hAnsi="Times New Roman" w:cs="Times New Roman"/>
          <w:sz w:val="22"/>
          <w:szCs w:val="22"/>
        </w:rPr>
        <w:t xml:space="preserve">, and </w:t>
      </w:r>
      <w:r w:rsidR="00413411" w:rsidRPr="009E3844">
        <w:rPr>
          <w:rFonts w:ascii="Times New Roman" w:hAnsi="Times New Roman" w:cs="Times New Roman"/>
          <w:sz w:val="22"/>
          <w:szCs w:val="22"/>
        </w:rPr>
        <w:t xml:space="preserve">data &amp; </w:t>
      </w:r>
      <w:r w:rsidRPr="009E3844">
        <w:rPr>
          <w:rFonts w:ascii="Times New Roman" w:hAnsi="Times New Roman" w:cs="Times New Roman"/>
          <w:sz w:val="22"/>
          <w:szCs w:val="22"/>
        </w:rPr>
        <w:t>analysis</w:t>
      </w:r>
      <w:r w:rsidR="00413411" w:rsidRPr="009E3844">
        <w:rPr>
          <w:rFonts w:ascii="Times New Roman" w:hAnsi="Times New Roman" w:cs="Times New Roman"/>
          <w:sz w:val="22"/>
          <w:szCs w:val="22"/>
        </w:rPr>
        <w:t xml:space="preserve"> results</w:t>
      </w:r>
      <w:r w:rsidRPr="009E3844">
        <w:rPr>
          <w:rFonts w:ascii="Times New Roman" w:hAnsi="Times New Roman" w:cs="Times New Roman"/>
          <w:sz w:val="22"/>
          <w:szCs w:val="22"/>
        </w:rPr>
        <w:t xml:space="preserve"> </w:t>
      </w:r>
      <w:r w:rsidR="004D5336" w:rsidRPr="009E3844">
        <w:rPr>
          <w:rFonts w:ascii="Times New Roman" w:hAnsi="Times New Roman" w:cs="Times New Roman"/>
          <w:sz w:val="22"/>
          <w:szCs w:val="22"/>
        </w:rPr>
        <w:t>presentation</w:t>
      </w:r>
      <w:r w:rsidRPr="009E3844">
        <w:rPr>
          <w:rFonts w:ascii="Times New Roman" w:hAnsi="Times New Roman" w:cs="Times New Roman"/>
          <w:sz w:val="22"/>
          <w:szCs w:val="22"/>
        </w:rPr>
        <w:t>.</w:t>
      </w:r>
    </w:p>
    <w:p w14:paraId="7D687E56" w14:textId="77777777" w:rsidR="00CF4027" w:rsidRPr="009E3844" w:rsidRDefault="00CF4027" w:rsidP="00CF4027">
      <w:pPr>
        <w:pStyle w:val="Compact"/>
        <w:rPr>
          <w:rFonts w:ascii="Times New Roman" w:hAnsi="Times New Roman" w:cs="Times New Roman"/>
          <w:sz w:val="22"/>
          <w:szCs w:val="22"/>
        </w:rPr>
      </w:pPr>
    </w:p>
    <w:p w14:paraId="2742CF17" w14:textId="012DA4EA" w:rsidR="008B5A02" w:rsidRPr="009E3844" w:rsidRDefault="008B5A02" w:rsidP="00CF4027">
      <w:pPr>
        <w:pStyle w:val="Compact"/>
        <w:numPr>
          <w:ilvl w:val="0"/>
          <w:numId w:val="16"/>
        </w:numPr>
        <w:rPr>
          <w:rFonts w:ascii="Times New Roman" w:hAnsi="Times New Roman" w:cs="Times New Roman"/>
          <w:sz w:val="22"/>
          <w:szCs w:val="22"/>
        </w:rPr>
      </w:pPr>
      <w:r w:rsidRPr="009E3844">
        <w:rPr>
          <w:rFonts w:ascii="Times New Roman" w:hAnsi="Times New Roman" w:cs="Times New Roman"/>
          <w:sz w:val="22"/>
          <w:szCs w:val="22"/>
        </w:rPr>
        <w:t>During the Community Engagement &amp; Discovery Process, we will</w:t>
      </w:r>
      <w:r w:rsidR="001C73AF" w:rsidRPr="009E3844">
        <w:rPr>
          <w:rFonts w:ascii="Times New Roman" w:hAnsi="Times New Roman" w:cs="Times New Roman"/>
          <w:sz w:val="22"/>
          <w:szCs w:val="22"/>
        </w:rPr>
        <w:t xml:space="preserve"> work with the community to</w:t>
      </w:r>
      <w:r w:rsidRPr="009E3844">
        <w:rPr>
          <w:rFonts w:ascii="Times New Roman" w:hAnsi="Times New Roman" w:cs="Times New Roman"/>
          <w:sz w:val="22"/>
          <w:szCs w:val="22"/>
        </w:rPr>
        <w:t>:</w:t>
      </w:r>
    </w:p>
    <w:p w14:paraId="10ED846F" w14:textId="04BA62C1" w:rsidR="008B5A02" w:rsidRPr="009E3844" w:rsidRDefault="00732D72" w:rsidP="00CF4027">
      <w:pPr>
        <w:pStyle w:val="Compact"/>
        <w:numPr>
          <w:ilvl w:val="1"/>
          <w:numId w:val="16"/>
        </w:numPr>
        <w:rPr>
          <w:rFonts w:ascii="Times New Roman" w:hAnsi="Times New Roman" w:cs="Times New Roman"/>
          <w:sz w:val="22"/>
          <w:szCs w:val="22"/>
        </w:rPr>
      </w:pPr>
      <w:commentRangeStart w:id="60"/>
      <w:r w:rsidRPr="009E3844">
        <w:rPr>
          <w:rFonts w:ascii="Times New Roman" w:hAnsi="Times New Roman" w:cs="Times New Roman"/>
          <w:sz w:val="22"/>
          <w:szCs w:val="22"/>
        </w:rPr>
        <w:t>c</w:t>
      </w:r>
      <w:r w:rsidR="008B5A02" w:rsidRPr="009E3844">
        <w:rPr>
          <w:rFonts w:ascii="Times New Roman" w:hAnsi="Times New Roman" w:cs="Times New Roman"/>
          <w:sz w:val="22"/>
          <w:szCs w:val="22"/>
        </w:rPr>
        <w:t xml:space="preserve">onduct </w:t>
      </w:r>
      <w:r w:rsidRPr="009E3844">
        <w:rPr>
          <w:rFonts w:ascii="Times New Roman" w:hAnsi="Times New Roman" w:cs="Times New Roman"/>
          <w:sz w:val="22"/>
          <w:szCs w:val="22"/>
        </w:rPr>
        <w:t xml:space="preserve">a </w:t>
      </w:r>
      <w:r w:rsidRPr="009E3844">
        <w:rPr>
          <w:rFonts w:ascii="Times New Roman" w:hAnsi="Times New Roman" w:cs="Times New Roman"/>
          <w:b/>
          <w:sz w:val="22"/>
          <w:szCs w:val="22"/>
        </w:rPr>
        <w:t>preliminary hypothesis g</w:t>
      </w:r>
      <w:r w:rsidR="008B5A02" w:rsidRPr="009E3844">
        <w:rPr>
          <w:rFonts w:ascii="Times New Roman" w:hAnsi="Times New Roman" w:cs="Times New Roman"/>
          <w:b/>
          <w:sz w:val="22"/>
          <w:szCs w:val="22"/>
        </w:rPr>
        <w:t>eneration</w:t>
      </w:r>
      <w:r w:rsidR="00BB7BFE" w:rsidRPr="009E3844">
        <w:rPr>
          <w:rFonts w:ascii="Times New Roman" w:hAnsi="Times New Roman" w:cs="Times New Roman"/>
          <w:b/>
          <w:sz w:val="22"/>
          <w:szCs w:val="22"/>
        </w:rPr>
        <w:t xml:space="preserve"> process</w:t>
      </w:r>
      <w:r w:rsidR="00BB7BFE" w:rsidRPr="009E3844">
        <w:rPr>
          <w:rFonts w:ascii="Times New Roman" w:hAnsi="Times New Roman" w:cs="Times New Roman"/>
          <w:sz w:val="22"/>
          <w:szCs w:val="22"/>
        </w:rPr>
        <w:t xml:space="preserve"> where we start</w:t>
      </w:r>
      <w:r w:rsidR="008B5A02" w:rsidRPr="009E3844">
        <w:rPr>
          <w:rFonts w:ascii="Times New Roman" w:hAnsi="Times New Roman" w:cs="Times New Roman"/>
          <w:sz w:val="22"/>
          <w:szCs w:val="22"/>
        </w:rPr>
        <w:t xml:space="preserve"> with critical community-defined issues</w:t>
      </w:r>
      <w:r w:rsidRPr="009E3844">
        <w:rPr>
          <w:rFonts w:ascii="Times New Roman" w:hAnsi="Times New Roman" w:cs="Times New Roman"/>
          <w:sz w:val="22"/>
          <w:szCs w:val="22"/>
        </w:rPr>
        <w:t xml:space="preserve"> and</w:t>
      </w:r>
      <w:r w:rsidR="008B5A02" w:rsidRPr="009E3844">
        <w:rPr>
          <w:rFonts w:ascii="Times New Roman" w:hAnsi="Times New Roman" w:cs="Times New Roman"/>
          <w:sz w:val="22"/>
          <w:szCs w:val="22"/>
        </w:rPr>
        <w:t xml:space="preserve"> work with community leaders to elicit an initial set of variables suspected to be </w:t>
      </w:r>
      <w:r w:rsidR="008C2C7E" w:rsidRPr="009E3844">
        <w:rPr>
          <w:rFonts w:ascii="Times New Roman" w:hAnsi="Times New Roman" w:cs="Times New Roman"/>
          <w:sz w:val="22"/>
          <w:szCs w:val="22"/>
        </w:rPr>
        <w:t>causatively</w:t>
      </w:r>
      <w:r w:rsidR="008B5A02" w:rsidRPr="009E3844">
        <w:rPr>
          <w:rFonts w:ascii="Times New Roman" w:hAnsi="Times New Roman" w:cs="Times New Roman"/>
          <w:sz w:val="22"/>
          <w:szCs w:val="22"/>
        </w:rPr>
        <w:t xml:space="preserve"> related to each issue</w:t>
      </w:r>
      <w:r w:rsidRPr="009E3844">
        <w:rPr>
          <w:rFonts w:ascii="Times New Roman" w:hAnsi="Times New Roman" w:cs="Times New Roman"/>
          <w:sz w:val="22"/>
          <w:szCs w:val="22"/>
        </w:rPr>
        <w:t>;</w:t>
      </w:r>
      <w:commentRangeEnd w:id="60"/>
      <w:r w:rsidR="001058E9">
        <w:rPr>
          <w:rStyle w:val="CommentReference"/>
        </w:rPr>
        <w:commentReference w:id="60"/>
      </w:r>
    </w:p>
    <w:p w14:paraId="0BFCE983" w14:textId="29FA7C06" w:rsidR="00732D72" w:rsidRPr="009E3844" w:rsidRDefault="00732D72" w:rsidP="00CF4027">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 xml:space="preserve">conduct a </w:t>
      </w:r>
      <w:r w:rsidRPr="009E3844">
        <w:rPr>
          <w:rFonts w:ascii="Times New Roman" w:hAnsi="Times New Roman" w:cs="Times New Roman"/>
          <w:b/>
          <w:sz w:val="22"/>
          <w:szCs w:val="22"/>
        </w:rPr>
        <w:t>data management system status discovery process</w:t>
      </w:r>
      <w:r w:rsidRPr="009E3844">
        <w:rPr>
          <w:rFonts w:ascii="Times New Roman" w:hAnsi="Times New Roman" w:cs="Times New Roman"/>
          <w:sz w:val="22"/>
          <w:szCs w:val="22"/>
        </w:rPr>
        <w:t xml:space="preserve"> to ascertain the methods and technologies currently employed for data management, as well as their capacity to handle the data storage and management requirements of the entire process;</w:t>
      </w:r>
    </w:p>
    <w:p w14:paraId="2644EB42" w14:textId="458EAC01" w:rsidR="00732D72" w:rsidRPr="009E3844" w:rsidRDefault="008C2C7E" w:rsidP="00CF4027">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lastRenderedPageBreak/>
        <w:t>conduct</w:t>
      </w:r>
      <w:r w:rsidR="00732D72" w:rsidRPr="009E3844">
        <w:rPr>
          <w:rFonts w:ascii="Times New Roman" w:hAnsi="Times New Roman" w:cs="Times New Roman"/>
          <w:sz w:val="22"/>
          <w:szCs w:val="22"/>
        </w:rPr>
        <w:t xml:space="preserve"> a </w:t>
      </w:r>
      <w:r w:rsidR="00732D72" w:rsidRPr="009E3844">
        <w:rPr>
          <w:rFonts w:ascii="Times New Roman" w:hAnsi="Times New Roman" w:cs="Times New Roman"/>
          <w:b/>
          <w:sz w:val="22"/>
          <w:szCs w:val="22"/>
        </w:rPr>
        <w:t>data analytics capabilities assessment</w:t>
      </w:r>
      <w:r w:rsidR="00732D72" w:rsidRPr="009E3844">
        <w:rPr>
          <w:rFonts w:ascii="Times New Roman" w:hAnsi="Times New Roman" w:cs="Times New Roman"/>
          <w:sz w:val="22"/>
          <w:szCs w:val="22"/>
        </w:rPr>
        <w:t xml:space="preserve"> to ascertain the </w:t>
      </w:r>
      <w:r w:rsidR="001C73AF" w:rsidRPr="009E3844">
        <w:rPr>
          <w:rFonts w:ascii="Times New Roman" w:hAnsi="Times New Roman" w:cs="Times New Roman"/>
          <w:sz w:val="22"/>
          <w:szCs w:val="22"/>
        </w:rPr>
        <w:t>community’s</w:t>
      </w:r>
      <w:r w:rsidR="00732D72" w:rsidRPr="009E3844">
        <w:rPr>
          <w:rFonts w:ascii="Times New Roman" w:hAnsi="Times New Roman" w:cs="Times New Roman"/>
          <w:sz w:val="22"/>
          <w:szCs w:val="22"/>
        </w:rPr>
        <w:t xml:space="preserve"> current level of data analysis expertise; and,</w:t>
      </w:r>
    </w:p>
    <w:p w14:paraId="6497CC86" w14:textId="70226648" w:rsidR="008B5A02" w:rsidRPr="009E3844" w:rsidRDefault="00732D72" w:rsidP="00CF4027">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 xml:space="preserve">conduct a </w:t>
      </w:r>
      <w:r w:rsidRPr="009E3844">
        <w:rPr>
          <w:rFonts w:ascii="Times New Roman" w:hAnsi="Times New Roman" w:cs="Times New Roman"/>
          <w:b/>
          <w:sz w:val="22"/>
          <w:szCs w:val="22"/>
        </w:rPr>
        <w:t>data discovery and inventory process</w:t>
      </w:r>
      <w:r w:rsidRPr="009E3844">
        <w:rPr>
          <w:rFonts w:ascii="Times New Roman" w:hAnsi="Times New Roman" w:cs="Times New Roman"/>
          <w:sz w:val="22"/>
          <w:szCs w:val="22"/>
        </w:rPr>
        <w:t xml:space="preserve"> where</w:t>
      </w:r>
      <w:r w:rsidR="000208BA" w:rsidRPr="009E3844">
        <w:rPr>
          <w:rFonts w:ascii="Times New Roman" w:hAnsi="Times New Roman" w:cs="Times New Roman"/>
          <w:sz w:val="22"/>
          <w:szCs w:val="22"/>
        </w:rPr>
        <w:t xml:space="preserve"> first,</w:t>
      </w:r>
      <w:r w:rsidR="00064613" w:rsidRPr="009E3844">
        <w:rPr>
          <w:rFonts w:ascii="Times New Roman" w:hAnsi="Times New Roman" w:cs="Times New Roman"/>
          <w:sz w:val="22"/>
          <w:szCs w:val="22"/>
        </w:rPr>
        <w:t xml:space="preserve"> potential data sources that co</w:t>
      </w:r>
      <w:r w:rsidR="00517C11" w:rsidRPr="009E3844">
        <w:rPr>
          <w:rFonts w:ascii="Times New Roman" w:hAnsi="Times New Roman" w:cs="Times New Roman"/>
          <w:sz w:val="22"/>
          <w:szCs w:val="22"/>
        </w:rPr>
        <w:t>uld be related to the specific issue areas are identified</w:t>
      </w:r>
      <w:r w:rsidR="000208BA" w:rsidRPr="009E3844">
        <w:rPr>
          <w:rFonts w:ascii="Times New Roman" w:hAnsi="Times New Roman" w:cs="Times New Roman"/>
          <w:sz w:val="22"/>
          <w:szCs w:val="22"/>
        </w:rPr>
        <w:t xml:space="preserve"> and screened to determine their potential usefulness in supporting the research questions</w:t>
      </w:r>
      <w:r w:rsidR="008C2C7E" w:rsidRPr="009E3844">
        <w:rPr>
          <w:rFonts w:ascii="Times New Roman" w:hAnsi="Times New Roman" w:cs="Times New Roman"/>
          <w:sz w:val="22"/>
          <w:szCs w:val="22"/>
        </w:rPr>
        <w:t xml:space="preserve">, </w:t>
      </w:r>
      <w:r w:rsidR="000208BA" w:rsidRPr="009E3844">
        <w:rPr>
          <w:rFonts w:ascii="Times New Roman" w:hAnsi="Times New Roman" w:cs="Times New Roman"/>
          <w:sz w:val="22"/>
          <w:szCs w:val="22"/>
        </w:rPr>
        <w:t xml:space="preserve">and second, additional details are inventoried for those that are deemed worthwhile and in need of additional </w:t>
      </w:r>
      <w:r w:rsidR="008C2C7E" w:rsidRPr="009E3844">
        <w:rPr>
          <w:rFonts w:ascii="Times New Roman" w:hAnsi="Times New Roman" w:cs="Times New Roman"/>
          <w:sz w:val="22"/>
          <w:szCs w:val="22"/>
        </w:rPr>
        <w:t>data profiling.</w:t>
      </w:r>
    </w:p>
    <w:p w14:paraId="6F7C98BA" w14:textId="0D69711E" w:rsidR="001C73AF" w:rsidRPr="009E3844" w:rsidRDefault="00CF4027" w:rsidP="001C73AF">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deploy necessary data connection</w:t>
      </w:r>
      <w:r w:rsidR="001C73AF" w:rsidRPr="009E3844">
        <w:rPr>
          <w:rFonts w:ascii="Times New Roman" w:hAnsi="Times New Roman" w:cs="Times New Roman"/>
          <w:sz w:val="22"/>
          <w:szCs w:val="22"/>
        </w:rPr>
        <w:t xml:space="preserve"> technologies as required by an already established </w:t>
      </w:r>
      <w:r w:rsidR="001C73AF" w:rsidRPr="009E3844">
        <w:rPr>
          <w:rFonts w:ascii="Times New Roman" w:hAnsi="Times New Roman" w:cs="Times New Roman"/>
          <w:b/>
          <w:sz w:val="22"/>
          <w:szCs w:val="22"/>
        </w:rPr>
        <w:t>data access p</w:t>
      </w:r>
      <w:r w:rsidRPr="009E3844">
        <w:rPr>
          <w:rFonts w:ascii="Times New Roman" w:hAnsi="Times New Roman" w:cs="Times New Roman"/>
          <w:b/>
          <w:sz w:val="22"/>
          <w:szCs w:val="22"/>
        </w:rPr>
        <w:t>lan</w:t>
      </w:r>
      <w:r w:rsidR="001C73AF" w:rsidRPr="009E3844">
        <w:rPr>
          <w:rFonts w:ascii="Times New Roman" w:hAnsi="Times New Roman" w:cs="Times New Roman"/>
          <w:sz w:val="22"/>
          <w:szCs w:val="22"/>
        </w:rPr>
        <w:t xml:space="preserve"> to enable the data transfer and management</w:t>
      </w:r>
    </w:p>
    <w:p w14:paraId="3F20BDAF" w14:textId="1A2A16FC" w:rsidR="001C73AF" w:rsidRPr="009E3844" w:rsidRDefault="001C73AF" w:rsidP="001C73AF">
      <w:pPr>
        <w:pStyle w:val="Compact"/>
        <w:numPr>
          <w:ilvl w:val="0"/>
          <w:numId w:val="16"/>
        </w:numPr>
        <w:rPr>
          <w:rFonts w:ascii="Times New Roman" w:hAnsi="Times New Roman" w:cs="Times New Roman"/>
          <w:sz w:val="22"/>
          <w:szCs w:val="22"/>
        </w:rPr>
      </w:pPr>
      <w:r w:rsidRPr="009E3844">
        <w:rPr>
          <w:rFonts w:ascii="Times New Roman" w:hAnsi="Times New Roman" w:cs="Times New Roman"/>
          <w:sz w:val="22"/>
          <w:szCs w:val="22"/>
        </w:rPr>
        <w:t xml:space="preserve">During the </w:t>
      </w:r>
      <w:r w:rsidR="00972701" w:rsidRPr="00972701">
        <w:rPr>
          <w:rFonts w:ascii="Times New Roman" w:hAnsi="Times New Roman" w:cs="Times New Roman"/>
          <w:b/>
          <w:sz w:val="22"/>
          <w:szCs w:val="22"/>
        </w:rPr>
        <w:t>data ingestion &amp; management process</w:t>
      </w:r>
      <w:r w:rsidRPr="009E3844">
        <w:rPr>
          <w:rFonts w:ascii="Times New Roman" w:hAnsi="Times New Roman" w:cs="Times New Roman"/>
          <w:sz w:val="22"/>
          <w:szCs w:val="22"/>
        </w:rPr>
        <w:t xml:space="preserve">, </w:t>
      </w:r>
      <w:r w:rsidR="00F158CC" w:rsidRPr="009E3844">
        <w:rPr>
          <w:rFonts w:ascii="Times New Roman" w:hAnsi="Times New Roman" w:cs="Times New Roman"/>
          <w:sz w:val="22"/>
          <w:szCs w:val="22"/>
        </w:rPr>
        <w:t>the community</w:t>
      </w:r>
      <w:r w:rsidRPr="009E3844">
        <w:rPr>
          <w:rFonts w:ascii="Times New Roman" w:hAnsi="Times New Roman" w:cs="Times New Roman"/>
          <w:sz w:val="22"/>
          <w:szCs w:val="22"/>
        </w:rPr>
        <w:t xml:space="preserve"> will</w:t>
      </w:r>
      <w:r w:rsidR="00F158CC" w:rsidRPr="009E3844">
        <w:rPr>
          <w:rFonts w:ascii="Times New Roman" w:hAnsi="Times New Roman" w:cs="Times New Roman"/>
          <w:sz w:val="22"/>
          <w:szCs w:val="22"/>
        </w:rPr>
        <w:t xml:space="preserve"> gain the capacity to </w:t>
      </w:r>
      <w:r w:rsidRPr="009E3844">
        <w:rPr>
          <w:rFonts w:ascii="Times New Roman" w:hAnsi="Times New Roman" w:cs="Times New Roman"/>
          <w:sz w:val="22"/>
          <w:szCs w:val="22"/>
        </w:rPr>
        <w:t>execute the processes necessary to</w:t>
      </w:r>
      <w:r w:rsidR="00F158CC" w:rsidRPr="009E3844">
        <w:rPr>
          <w:rFonts w:ascii="Times New Roman" w:hAnsi="Times New Roman" w:cs="Times New Roman"/>
          <w:sz w:val="22"/>
          <w:szCs w:val="22"/>
        </w:rPr>
        <w:t xml:space="preserve"> configure their datasets for </w:t>
      </w:r>
      <w:r w:rsidRPr="009E3844">
        <w:rPr>
          <w:rFonts w:ascii="Times New Roman" w:hAnsi="Times New Roman" w:cs="Times New Roman"/>
          <w:sz w:val="22"/>
          <w:szCs w:val="22"/>
        </w:rPr>
        <w:t>secure transfer and/or secure remote dynamic-access</w:t>
      </w:r>
      <w:r w:rsidR="008E18AA" w:rsidRPr="009E3844">
        <w:rPr>
          <w:rFonts w:ascii="Times New Roman" w:hAnsi="Times New Roman" w:cs="Times New Roman"/>
          <w:sz w:val="22"/>
          <w:szCs w:val="22"/>
        </w:rPr>
        <w:t>. This process entails</w:t>
      </w:r>
      <w:r w:rsidR="00050B28" w:rsidRPr="009E3844">
        <w:rPr>
          <w:rFonts w:ascii="Times New Roman" w:hAnsi="Times New Roman" w:cs="Times New Roman"/>
          <w:sz w:val="22"/>
          <w:szCs w:val="22"/>
        </w:rPr>
        <w:t>:</w:t>
      </w:r>
    </w:p>
    <w:p w14:paraId="1A323A34" w14:textId="780FA16A" w:rsidR="00050B28" w:rsidRPr="009E3844" w:rsidRDefault="007E3F57" w:rsidP="00050B28">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e</w:t>
      </w:r>
      <w:r w:rsidR="00050B28" w:rsidRPr="009E3844">
        <w:rPr>
          <w:rFonts w:ascii="Times New Roman" w:hAnsi="Times New Roman" w:cs="Times New Roman"/>
          <w:sz w:val="22"/>
          <w:szCs w:val="22"/>
        </w:rPr>
        <w:t xml:space="preserve">stablishing the </w:t>
      </w:r>
      <w:r w:rsidRPr="009E3844">
        <w:rPr>
          <w:rFonts w:ascii="Times New Roman" w:hAnsi="Times New Roman" w:cs="Times New Roman"/>
          <w:b/>
          <w:sz w:val="22"/>
          <w:szCs w:val="22"/>
        </w:rPr>
        <w:t>type and method of data transfer</w:t>
      </w:r>
      <w:r w:rsidRPr="009E3844">
        <w:rPr>
          <w:rFonts w:ascii="Times New Roman" w:hAnsi="Times New Roman" w:cs="Times New Roman"/>
          <w:sz w:val="22"/>
          <w:szCs w:val="22"/>
        </w:rPr>
        <w:t xml:space="preserve">: is the data being pushed to or pulled into the cooperative platform, or is the data staying where it is and being </w:t>
      </w:r>
      <w:r w:rsidR="00423A6D" w:rsidRPr="009E3844">
        <w:rPr>
          <w:rFonts w:ascii="Times New Roman" w:hAnsi="Times New Roman" w:cs="Times New Roman"/>
          <w:sz w:val="22"/>
          <w:szCs w:val="22"/>
        </w:rPr>
        <w:t>dynamically</w:t>
      </w:r>
      <w:r w:rsidRPr="009E3844">
        <w:rPr>
          <w:rFonts w:ascii="Times New Roman" w:hAnsi="Times New Roman" w:cs="Times New Roman"/>
          <w:sz w:val="22"/>
          <w:szCs w:val="22"/>
        </w:rPr>
        <w:t xml:space="preserve"> queried in a federated manner as needed?</w:t>
      </w:r>
    </w:p>
    <w:p w14:paraId="6721A2CE" w14:textId="7059E5A9" w:rsidR="007E3F57" w:rsidRPr="009E3844" w:rsidRDefault="008E18AA" w:rsidP="00050B28">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 xml:space="preserve">establishing the </w:t>
      </w:r>
      <w:r w:rsidRPr="009E3844">
        <w:rPr>
          <w:rFonts w:ascii="Times New Roman" w:hAnsi="Times New Roman" w:cs="Times New Roman"/>
          <w:b/>
          <w:sz w:val="22"/>
          <w:szCs w:val="22"/>
        </w:rPr>
        <w:t>best protocol(s)</w:t>
      </w:r>
      <w:r w:rsidRPr="009E3844">
        <w:rPr>
          <w:rFonts w:ascii="Times New Roman" w:hAnsi="Times New Roman" w:cs="Times New Roman"/>
          <w:sz w:val="22"/>
          <w:szCs w:val="22"/>
        </w:rPr>
        <w:t xml:space="preserve"> to use given the types and method of transfer (e.g. SFTP, secure </w:t>
      </w:r>
      <w:proofErr w:type="spellStart"/>
      <w:r w:rsidRPr="009E3844">
        <w:rPr>
          <w:rFonts w:ascii="Times New Roman" w:hAnsi="Times New Roman" w:cs="Times New Roman"/>
          <w:sz w:val="22"/>
          <w:szCs w:val="22"/>
        </w:rPr>
        <w:t>dropbox</w:t>
      </w:r>
      <w:proofErr w:type="spellEnd"/>
      <w:r w:rsidRPr="009E3844">
        <w:rPr>
          <w:rFonts w:ascii="Times New Roman" w:hAnsi="Times New Roman" w:cs="Times New Roman"/>
          <w:sz w:val="22"/>
          <w:szCs w:val="22"/>
        </w:rPr>
        <w:t>, secured REST API, VT SAFR-Data Adapter for secure federated queries)</w:t>
      </w:r>
    </w:p>
    <w:p w14:paraId="4227CE94" w14:textId="29BF4D2D" w:rsidR="008E18AA" w:rsidRPr="009E3844" w:rsidRDefault="004E1CAA" w:rsidP="00050B28">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 xml:space="preserve">establishing </w:t>
      </w:r>
      <w:r w:rsidRPr="009E3844">
        <w:rPr>
          <w:rFonts w:ascii="Times New Roman" w:hAnsi="Times New Roman" w:cs="Times New Roman"/>
          <w:b/>
          <w:sz w:val="22"/>
          <w:szCs w:val="22"/>
        </w:rPr>
        <w:t xml:space="preserve">data </w:t>
      </w:r>
      <w:proofErr w:type="spellStart"/>
      <w:r w:rsidRPr="009E3844">
        <w:rPr>
          <w:rFonts w:ascii="Times New Roman" w:hAnsi="Times New Roman" w:cs="Times New Roman"/>
          <w:b/>
          <w:sz w:val="22"/>
          <w:szCs w:val="22"/>
        </w:rPr>
        <w:t>marshalling</w:t>
      </w:r>
      <w:proofErr w:type="spellEnd"/>
      <w:r w:rsidRPr="009E3844">
        <w:rPr>
          <w:rFonts w:ascii="Times New Roman" w:hAnsi="Times New Roman" w:cs="Times New Roman"/>
          <w:b/>
          <w:sz w:val="22"/>
          <w:szCs w:val="22"/>
        </w:rPr>
        <w:t xml:space="preserve"> processes</w:t>
      </w:r>
      <w:r w:rsidRPr="009E3844">
        <w:rPr>
          <w:rFonts w:ascii="Times New Roman" w:hAnsi="Times New Roman" w:cs="Times New Roman"/>
          <w:sz w:val="22"/>
          <w:szCs w:val="22"/>
        </w:rPr>
        <w:t xml:space="preserve"> for: system mediation logic, data pipeline and data transformation, transfer schedule, and data </w:t>
      </w:r>
      <w:r w:rsidR="00423A6D" w:rsidRPr="009E3844">
        <w:rPr>
          <w:rFonts w:ascii="Times New Roman" w:hAnsi="Times New Roman" w:cs="Times New Roman"/>
          <w:sz w:val="22"/>
          <w:szCs w:val="22"/>
        </w:rPr>
        <w:t>provenance</w:t>
      </w:r>
      <w:r w:rsidRPr="009E3844">
        <w:rPr>
          <w:rFonts w:ascii="Times New Roman" w:hAnsi="Times New Roman" w:cs="Times New Roman"/>
          <w:sz w:val="22"/>
          <w:szCs w:val="22"/>
        </w:rPr>
        <w:t xml:space="preserve"> maintenance</w:t>
      </w:r>
    </w:p>
    <w:p w14:paraId="23157BA9" w14:textId="04F365C0" w:rsidR="004E1CAA" w:rsidRPr="009E3844" w:rsidRDefault="004E1CAA" w:rsidP="00050B28">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 xml:space="preserve">establishing </w:t>
      </w:r>
      <w:r w:rsidRPr="009E3844">
        <w:rPr>
          <w:rFonts w:ascii="Times New Roman" w:hAnsi="Times New Roman" w:cs="Times New Roman"/>
          <w:b/>
          <w:sz w:val="22"/>
          <w:szCs w:val="22"/>
        </w:rPr>
        <w:t>secure data storage procedures</w:t>
      </w:r>
      <w:r w:rsidRPr="009E3844">
        <w:rPr>
          <w:rFonts w:ascii="Times New Roman" w:hAnsi="Times New Roman" w:cs="Times New Roman"/>
          <w:sz w:val="22"/>
          <w:szCs w:val="22"/>
        </w:rPr>
        <w:t xml:space="preserve"> (e.g. each project  being stored on a new project-dedicated encrypted partition, original data being stored as non-removable and non-editable)</w:t>
      </w:r>
    </w:p>
    <w:p w14:paraId="4F4DC23B" w14:textId="77777777" w:rsidR="008C5F64" w:rsidRPr="009E3844" w:rsidRDefault="008C5F64" w:rsidP="008C5F64">
      <w:pPr>
        <w:pStyle w:val="Compact"/>
        <w:ind w:left="1440"/>
        <w:rPr>
          <w:rFonts w:ascii="Times New Roman" w:hAnsi="Times New Roman" w:cs="Times New Roman"/>
          <w:sz w:val="22"/>
          <w:szCs w:val="22"/>
        </w:rPr>
      </w:pPr>
    </w:p>
    <w:p w14:paraId="7B595496" w14:textId="77777777" w:rsidR="005D6D1D" w:rsidRPr="009E3844" w:rsidRDefault="004E1CAA" w:rsidP="004E1CAA">
      <w:pPr>
        <w:pStyle w:val="Compact"/>
        <w:numPr>
          <w:ilvl w:val="0"/>
          <w:numId w:val="16"/>
        </w:numPr>
        <w:rPr>
          <w:rFonts w:ascii="Times New Roman" w:hAnsi="Times New Roman" w:cs="Times New Roman"/>
          <w:sz w:val="22"/>
          <w:szCs w:val="22"/>
        </w:rPr>
      </w:pPr>
      <w:r w:rsidRPr="009E3844">
        <w:rPr>
          <w:rFonts w:ascii="Times New Roman" w:hAnsi="Times New Roman" w:cs="Times New Roman"/>
          <w:sz w:val="22"/>
          <w:szCs w:val="22"/>
        </w:rPr>
        <w:t xml:space="preserve">During the </w:t>
      </w:r>
      <w:r w:rsidR="00F158CC" w:rsidRPr="009E3844">
        <w:rPr>
          <w:rFonts w:ascii="Times New Roman" w:hAnsi="Times New Roman" w:cs="Times New Roman"/>
          <w:b/>
          <w:sz w:val="22"/>
          <w:szCs w:val="22"/>
        </w:rPr>
        <w:t xml:space="preserve">data </w:t>
      </w:r>
      <w:r w:rsidR="00857BC3" w:rsidRPr="009E3844">
        <w:rPr>
          <w:rFonts w:ascii="Times New Roman" w:hAnsi="Times New Roman" w:cs="Times New Roman"/>
          <w:b/>
          <w:sz w:val="22"/>
          <w:szCs w:val="22"/>
        </w:rPr>
        <w:t>fitness analysis process</w:t>
      </w:r>
      <w:r w:rsidR="00857BC3" w:rsidRPr="009E3844">
        <w:rPr>
          <w:rFonts w:ascii="Times New Roman" w:hAnsi="Times New Roman" w:cs="Times New Roman"/>
          <w:sz w:val="22"/>
          <w:szCs w:val="22"/>
        </w:rPr>
        <w:t xml:space="preserve">, the community will gain capacity in understanding how to assess their data’s “fitness-for-use” </w:t>
      </w:r>
      <w:r w:rsidR="005D6D1D" w:rsidRPr="009E3844">
        <w:rPr>
          <w:rFonts w:ascii="Times New Roman" w:hAnsi="Times New Roman" w:cs="Times New Roman"/>
          <w:sz w:val="22"/>
          <w:szCs w:val="22"/>
        </w:rPr>
        <w:t>by:</w:t>
      </w:r>
    </w:p>
    <w:p w14:paraId="08932A61" w14:textId="0E7A1928" w:rsidR="004E1CAA" w:rsidRPr="009E3844" w:rsidRDefault="005D6D1D" w:rsidP="005D6D1D">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applying</w:t>
      </w:r>
      <w:r w:rsidR="00857BC3" w:rsidRPr="009E3844">
        <w:rPr>
          <w:rFonts w:ascii="Times New Roman" w:hAnsi="Times New Roman" w:cs="Times New Roman"/>
          <w:sz w:val="22"/>
          <w:szCs w:val="22"/>
        </w:rPr>
        <w:t xml:space="preserve"> a disciplined process for profiling data sources in terms of data quality structure and metadata (Keller et al. 2016)</w:t>
      </w:r>
      <w:r w:rsidRPr="009E3844">
        <w:rPr>
          <w:rFonts w:ascii="Times New Roman" w:hAnsi="Times New Roman" w:cs="Times New Roman"/>
          <w:sz w:val="22"/>
          <w:szCs w:val="22"/>
        </w:rPr>
        <w:t>;</w:t>
      </w:r>
    </w:p>
    <w:p w14:paraId="0561A816" w14:textId="2BE78753" w:rsidR="005D6D1D" w:rsidRPr="009E3844" w:rsidRDefault="005D6D1D" w:rsidP="005D6D1D">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preparing selected data for analysis via cleaning, transformation and restructuring</w:t>
      </w:r>
      <w:r w:rsidR="002D72E0" w:rsidRPr="009E3844">
        <w:rPr>
          <w:rFonts w:ascii="Times New Roman" w:hAnsi="Times New Roman" w:cs="Times New Roman"/>
          <w:sz w:val="22"/>
          <w:szCs w:val="22"/>
        </w:rPr>
        <w:t xml:space="preserve"> (Schroeder, others)</w:t>
      </w:r>
      <w:r w:rsidRPr="009E3844">
        <w:rPr>
          <w:rFonts w:ascii="Times New Roman" w:hAnsi="Times New Roman" w:cs="Times New Roman"/>
          <w:sz w:val="22"/>
          <w:szCs w:val="22"/>
        </w:rPr>
        <w:t>;</w:t>
      </w:r>
    </w:p>
    <w:p w14:paraId="123F1AA0" w14:textId="4DCF7C7C" w:rsidR="005D6D1D" w:rsidRPr="009E3844" w:rsidRDefault="005D6D1D" w:rsidP="005D6D1D">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creating linked datasets</w:t>
      </w:r>
      <w:r w:rsidR="002D72E0" w:rsidRPr="009E3844">
        <w:rPr>
          <w:rFonts w:ascii="Times New Roman" w:hAnsi="Times New Roman" w:cs="Times New Roman"/>
          <w:sz w:val="22"/>
          <w:szCs w:val="22"/>
        </w:rPr>
        <w:t xml:space="preserve"> securely and</w:t>
      </w:r>
      <w:r w:rsidRPr="009E3844">
        <w:rPr>
          <w:rFonts w:ascii="Times New Roman" w:hAnsi="Times New Roman" w:cs="Times New Roman"/>
          <w:sz w:val="22"/>
          <w:szCs w:val="22"/>
        </w:rPr>
        <w:t xml:space="preserve"> at the highest possible level of accuracy</w:t>
      </w:r>
      <w:r w:rsidR="002D72E0" w:rsidRPr="009E3844">
        <w:rPr>
          <w:rFonts w:ascii="Times New Roman" w:hAnsi="Times New Roman" w:cs="Times New Roman"/>
          <w:sz w:val="22"/>
          <w:szCs w:val="22"/>
        </w:rPr>
        <w:t xml:space="preserve"> (Schroeder, others)</w:t>
      </w:r>
      <w:r w:rsidRPr="009E3844">
        <w:rPr>
          <w:rFonts w:ascii="Times New Roman" w:hAnsi="Times New Roman" w:cs="Times New Roman"/>
          <w:sz w:val="22"/>
          <w:szCs w:val="22"/>
        </w:rPr>
        <w:t>;</w:t>
      </w:r>
    </w:p>
    <w:p w14:paraId="76351948" w14:textId="180E3170" w:rsidR="00203F7A" w:rsidRPr="009E3844" w:rsidRDefault="005D6D1D" w:rsidP="00203F7A">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testing the prepared dataset(s) as adequate for use in proposed analyses/</w:t>
      </w:r>
      <w:proofErr w:type="spellStart"/>
      <w:r w:rsidRPr="009E3844">
        <w:rPr>
          <w:rFonts w:ascii="Times New Roman" w:hAnsi="Times New Roman" w:cs="Times New Roman"/>
          <w:sz w:val="22"/>
          <w:szCs w:val="22"/>
        </w:rPr>
        <w:t>modelling</w:t>
      </w:r>
      <w:proofErr w:type="spellEnd"/>
      <w:r w:rsidRPr="009E3844">
        <w:rPr>
          <w:rFonts w:ascii="Times New Roman" w:hAnsi="Times New Roman" w:cs="Times New Roman"/>
          <w:sz w:val="22"/>
          <w:szCs w:val="22"/>
        </w:rPr>
        <w:t xml:space="preserve"> approaches</w:t>
      </w:r>
      <w:r w:rsidR="002D72E0" w:rsidRPr="009E3844">
        <w:rPr>
          <w:rFonts w:ascii="Times New Roman" w:hAnsi="Times New Roman" w:cs="Times New Roman"/>
          <w:sz w:val="22"/>
          <w:szCs w:val="22"/>
        </w:rPr>
        <w:t xml:space="preserve"> (Keller</w:t>
      </w:r>
      <w:r w:rsidR="00203F7A" w:rsidRPr="009E3844">
        <w:rPr>
          <w:rFonts w:ascii="Times New Roman" w:hAnsi="Times New Roman" w:cs="Times New Roman"/>
          <w:sz w:val="22"/>
          <w:szCs w:val="22"/>
        </w:rPr>
        <w:t xml:space="preserve"> census report</w:t>
      </w:r>
      <w:r w:rsidR="002D72E0" w:rsidRPr="009E3844">
        <w:rPr>
          <w:rFonts w:ascii="Times New Roman" w:hAnsi="Times New Roman" w:cs="Times New Roman"/>
          <w:sz w:val="22"/>
          <w:szCs w:val="22"/>
        </w:rPr>
        <w:t>)</w:t>
      </w:r>
      <w:r w:rsidRPr="009E3844">
        <w:rPr>
          <w:rFonts w:ascii="Times New Roman" w:hAnsi="Times New Roman" w:cs="Times New Roman"/>
          <w:sz w:val="22"/>
          <w:szCs w:val="22"/>
        </w:rPr>
        <w:t>;</w:t>
      </w:r>
    </w:p>
    <w:p w14:paraId="3809A3EF" w14:textId="77777777" w:rsidR="00203F7A" w:rsidRPr="009E3844" w:rsidRDefault="00203F7A" w:rsidP="00203F7A">
      <w:pPr>
        <w:pStyle w:val="Compact"/>
        <w:ind w:left="1440"/>
        <w:rPr>
          <w:rFonts w:ascii="Times New Roman" w:hAnsi="Times New Roman" w:cs="Times New Roman"/>
          <w:sz w:val="22"/>
          <w:szCs w:val="22"/>
        </w:rPr>
      </w:pPr>
    </w:p>
    <w:p w14:paraId="738B41AB" w14:textId="423C06A6" w:rsidR="00203F7A" w:rsidRPr="009E3844" w:rsidRDefault="00203F7A" w:rsidP="00203F7A">
      <w:pPr>
        <w:pStyle w:val="Compact"/>
        <w:numPr>
          <w:ilvl w:val="0"/>
          <w:numId w:val="16"/>
        </w:numPr>
        <w:rPr>
          <w:rFonts w:ascii="Times New Roman" w:hAnsi="Times New Roman" w:cs="Times New Roman"/>
          <w:sz w:val="22"/>
          <w:szCs w:val="22"/>
        </w:rPr>
      </w:pPr>
      <w:commentRangeStart w:id="61"/>
      <w:r w:rsidRPr="009E3844">
        <w:rPr>
          <w:rFonts w:ascii="Times New Roman" w:hAnsi="Times New Roman" w:cs="Times New Roman"/>
          <w:sz w:val="22"/>
          <w:szCs w:val="22"/>
        </w:rPr>
        <w:t xml:space="preserve">During the </w:t>
      </w:r>
      <w:r w:rsidRPr="006072CE">
        <w:rPr>
          <w:rFonts w:ascii="Times New Roman" w:hAnsi="Times New Roman" w:cs="Times New Roman"/>
          <w:b/>
          <w:sz w:val="22"/>
          <w:szCs w:val="22"/>
        </w:rPr>
        <w:t>data analysis and hypothesis testing process</w:t>
      </w:r>
      <w:r w:rsidRPr="009E3844">
        <w:rPr>
          <w:rFonts w:ascii="Times New Roman" w:hAnsi="Times New Roman" w:cs="Times New Roman"/>
          <w:sz w:val="22"/>
          <w:szCs w:val="22"/>
        </w:rPr>
        <w:t>, the community will gain to capacity to:</w:t>
      </w:r>
    </w:p>
    <w:p w14:paraId="6F73A2DE" w14:textId="7422597F" w:rsidR="00203F7A" w:rsidRPr="009E3844" w:rsidRDefault="00203F7A" w:rsidP="00203F7A">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transform preliminary hypotheses collected during the community engagement process into more formal research hypotheses</w:t>
      </w:r>
    </w:p>
    <w:p w14:paraId="6BB404A0" w14:textId="64F67DC8" w:rsidR="00203F7A" w:rsidRPr="009E3844" w:rsidRDefault="00203F7A" w:rsidP="00203F7A">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 xml:space="preserve">create analytic </w:t>
      </w:r>
      <w:proofErr w:type="spellStart"/>
      <w:r w:rsidRPr="009E3844">
        <w:rPr>
          <w:rFonts w:ascii="Times New Roman" w:hAnsi="Times New Roman" w:cs="Times New Roman"/>
          <w:sz w:val="22"/>
          <w:szCs w:val="22"/>
        </w:rPr>
        <w:t>experiements</w:t>
      </w:r>
      <w:proofErr w:type="spellEnd"/>
      <w:r w:rsidRPr="009E3844">
        <w:rPr>
          <w:rFonts w:ascii="Times New Roman" w:hAnsi="Times New Roman" w:cs="Times New Roman"/>
          <w:sz w:val="22"/>
          <w:szCs w:val="22"/>
        </w:rPr>
        <w:t xml:space="preserve"> to test their hypotheses</w:t>
      </w:r>
    </w:p>
    <w:p w14:paraId="64D04237" w14:textId="509B18D9" w:rsidR="00203F7A" w:rsidRPr="009E3844" w:rsidRDefault="00203F7A" w:rsidP="00203F7A">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understand or even begin to create statistical models</w:t>
      </w:r>
    </w:p>
    <w:p w14:paraId="5D3FE888" w14:textId="4D49502F" w:rsidR="00203F7A" w:rsidRPr="009E3844" w:rsidRDefault="00203F7A" w:rsidP="00203F7A">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understand or even begin to perform statistical analyses to test their hypotheses</w:t>
      </w:r>
    </w:p>
    <w:commentRangeEnd w:id="61"/>
    <w:p w14:paraId="29351C69" w14:textId="77777777" w:rsidR="005D6D1D" w:rsidRPr="009E3844" w:rsidRDefault="001058E9" w:rsidP="00542E5B">
      <w:pPr>
        <w:pStyle w:val="FirstParagraph"/>
        <w:ind w:left="720"/>
        <w:rPr>
          <w:rFonts w:ascii="Times New Roman" w:hAnsi="Times New Roman" w:cs="Times New Roman"/>
          <w:sz w:val="22"/>
          <w:szCs w:val="22"/>
        </w:rPr>
      </w:pPr>
      <w:r>
        <w:rPr>
          <w:rStyle w:val="CommentReference"/>
        </w:rPr>
        <w:commentReference w:id="61"/>
      </w:r>
    </w:p>
    <w:p w14:paraId="2736F251" w14:textId="2E0820D0" w:rsidR="00542E5B" w:rsidRDefault="005B3C5B" w:rsidP="00542E5B">
      <w:pPr>
        <w:pStyle w:val="Compact"/>
        <w:ind w:left="720"/>
        <w:rPr>
          <w:rFonts w:ascii="Times New Roman" w:hAnsi="Times New Roman" w:cs="Times New Roman"/>
          <w:sz w:val="22"/>
          <w:szCs w:val="22"/>
        </w:rPr>
      </w:pPr>
      <w:commentRangeStart w:id="62"/>
      <w:r>
        <w:rPr>
          <w:rFonts w:ascii="Times New Roman" w:hAnsi="Times New Roman" w:cs="Times New Roman"/>
          <w:sz w:val="22"/>
          <w:szCs w:val="22"/>
        </w:rPr>
        <w:t>??</w:t>
      </w:r>
      <w:r w:rsidR="00542E5B" w:rsidRPr="009E3844">
        <w:rPr>
          <w:rFonts w:ascii="Times New Roman" w:hAnsi="Times New Roman" w:cs="Times New Roman"/>
          <w:sz w:val="22"/>
          <w:szCs w:val="22"/>
        </w:rPr>
        <w:t>Creation of Community Data Products, such as problem-specific algorithms, geographic visualizations, and new community indicators.</w:t>
      </w:r>
      <w:commentRangeEnd w:id="62"/>
      <w:r w:rsidR="001058E9">
        <w:rPr>
          <w:rStyle w:val="CommentReference"/>
        </w:rPr>
        <w:commentReference w:id="62"/>
      </w:r>
    </w:p>
    <w:p w14:paraId="343B0592" w14:textId="77777777" w:rsidR="00972701" w:rsidRPr="009E3844" w:rsidRDefault="00972701" w:rsidP="00542E5B">
      <w:pPr>
        <w:pStyle w:val="Compact"/>
        <w:ind w:left="720"/>
        <w:rPr>
          <w:rFonts w:ascii="Times New Roman" w:hAnsi="Times New Roman" w:cs="Times New Roman"/>
          <w:sz w:val="22"/>
          <w:szCs w:val="22"/>
        </w:rPr>
      </w:pPr>
    </w:p>
    <w:p w14:paraId="591BFB88" w14:textId="2A49A04A" w:rsidR="00412EB4" w:rsidRPr="009E3844" w:rsidRDefault="00972701" w:rsidP="00972701">
      <w:pPr>
        <w:pStyle w:val="Compact"/>
        <w:rPr>
          <w:rFonts w:ascii="Times New Roman" w:hAnsi="Times New Roman" w:cs="Times New Roman"/>
          <w:sz w:val="22"/>
          <w:szCs w:val="22"/>
        </w:rPr>
      </w:pPr>
      <w:commentRangeStart w:id="63"/>
      <w:r>
        <w:rPr>
          <w:rFonts w:ascii="Times New Roman" w:hAnsi="Times New Roman" w:cs="Times New Roman"/>
          <w:sz w:val="22"/>
          <w:szCs w:val="22"/>
        </w:rPr>
        <w:lastRenderedPageBreak/>
        <w:t xml:space="preserve">Mediating the architecture’s ability to support the linkage and use of </w:t>
      </w:r>
      <w:proofErr w:type="spellStart"/>
      <w:r>
        <w:rPr>
          <w:rFonts w:ascii="Times New Roman" w:hAnsi="Times New Roman" w:cs="Times New Roman"/>
          <w:sz w:val="22"/>
          <w:szCs w:val="22"/>
        </w:rPr>
        <w:t>dataets</w:t>
      </w:r>
      <w:proofErr w:type="spellEnd"/>
      <w:r>
        <w:rPr>
          <w:rFonts w:ascii="Times New Roman" w:hAnsi="Times New Roman" w:cs="Times New Roman"/>
          <w:sz w:val="22"/>
          <w:szCs w:val="22"/>
        </w:rPr>
        <w:t xml:space="preserve"> from different sources is the Lexicon. At its base, the </w:t>
      </w:r>
      <w:r w:rsidR="002A3490" w:rsidRPr="009E3844">
        <w:rPr>
          <w:rFonts w:ascii="Times New Roman" w:hAnsi="Times New Roman" w:cs="Times New Roman"/>
          <w:sz w:val="22"/>
          <w:szCs w:val="22"/>
        </w:rPr>
        <w:t>Lexicon serves the function of a metadata repository—a database created to store metadata from various systems. Metadata is information about the structures that contain the actual data. Metadata is often said to be "data about data", but the Lexicon goes far beyond this definition, proving a centralized node of data source information that can be used for provenance tracking and data linkage within a heterogeneous network of data sources (A. D. Schroeder 2013b). Specifically, the Lexicon is an inventory of and history of changes to:</w:t>
      </w:r>
    </w:p>
    <w:p w14:paraId="218D8333" w14:textId="77777777" w:rsidR="00412EB4" w:rsidRPr="009E3844" w:rsidRDefault="002A3490">
      <w:pPr>
        <w:pStyle w:val="Compact"/>
        <w:numPr>
          <w:ilvl w:val="0"/>
          <w:numId w:val="10"/>
        </w:numPr>
        <w:rPr>
          <w:rFonts w:ascii="Times New Roman" w:hAnsi="Times New Roman" w:cs="Times New Roman"/>
          <w:sz w:val="22"/>
          <w:szCs w:val="22"/>
        </w:rPr>
      </w:pPr>
      <w:r w:rsidRPr="009E3844">
        <w:rPr>
          <w:rFonts w:ascii="Times New Roman" w:hAnsi="Times New Roman" w:cs="Times New Roman"/>
          <w:sz w:val="22"/>
          <w:szCs w:val="22"/>
        </w:rPr>
        <w:t>every available data field in every available data source</w:t>
      </w:r>
    </w:p>
    <w:p w14:paraId="4CEEF97E" w14:textId="77777777" w:rsidR="00412EB4" w:rsidRPr="009E3844" w:rsidRDefault="002A3490">
      <w:pPr>
        <w:pStyle w:val="Compact"/>
        <w:numPr>
          <w:ilvl w:val="0"/>
          <w:numId w:val="10"/>
        </w:numPr>
        <w:rPr>
          <w:rFonts w:ascii="Times New Roman" w:hAnsi="Times New Roman" w:cs="Times New Roman"/>
          <w:sz w:val="22"/>
          <w:szCs w:val="22"/>
        </w:rPr>
      </w:pPr>
      <w:r w:rsidRPr="009E3844">
        <w:rPr>
          <w:rFonts w:ascii="Times New Roman" w:hAnsi="Times New Roman" w:cs="Times New Roman"/>
          <w:sz w:val="22"/>
          <w:szCs w:val="22"/>
        </w:rPr>
        <w:t>the structure of their storage</w:t>
      </w:r>
    </w:p>
    <w:p w14:paraId="06E638EF" w14:textId="77777777" w:rsidR="00412EB4" w:rsidRPr="009E3844" w:rsidRDefault="002A3490">
      <w:pPr>
        <w:pStyle w:val="Compact"/>
        <w:numPr>
          <w:ilvl w:val="0"/>
          <w:numId w:val="10"/>
        </w:numPr>
        <w:rPr>
          <w:rFonts w:ascii="Times New Roman" w:hAnsi="Times New Roman" w:cs="Times New Roman"/>
          <w:sz w:val="22"/>
          <w:szCs w:val="22"/>
        </w:rPr>
      </w:pPr>
      <w:r w:rsidRPr="009E3844">
        <w:rPr>
          <w:rFonts w:ascii="Times New Roman" w:hAnsi="Times New Roman" w:cs="Times New Roman"/>
          <w:sz w:val="22"/>
          <w:szCs w:val="22"/>
        </w:rPr>
        <w:t>possible values and meanings of the information stored</w:t>
      </w:r>
    </w:p>
    <w:p w14:paraId="4922DA5A" w14:textId="77777777" w:rsidR="00412EB4" w:rsidRPr="009E3844" w:rsidRDefault="002A3490">
      <w:pPr>
        <w:pStyle w:val="Compact"/>
        <w:numPr>
          <w:ilvl w:val="0"/>
          <w:numId w:val="10"/>
        </w:numPr>
        <w:rPr>
          <w:rFonts w:ascii="Times New Roman" w:hAnsi="Times New Roman" w:cs="Times New Roman"/>
          <w:sz w:val="22"/>
          <w:szCs w:val="22"/>
        </w:rPr>
      </w:pPr>
      <w:r w:rsidRPr="009E3844">
        <w:rPr>
          <w:rFonts w:ascii="Times New Roman" w:hAnsi="Times New Roman" w:cs="Times New Roman"/>
          <w:sz w:val="22"/>
          <w:szCs w:val="22"/>
        </w:rPr>
        <w:t>possible transformations of each set of field values from one data source to another set of field values from another data source</w:t>
      </w:r>
    </w:p>
    <w:p w14:paraId="591F8B01" w14:textId="77777777" w:rsidR="00412EB4" w:rsidRPr="009E3844" w:rsidRDefault="002A3490">
      <w:pPr>
        <w:pStyle w:val="Compact"/>
        <w:numPr>
          <w:ilvl w:val="0"/>
          <w:numId w:val="10"/>
        </w:numPr>
        <w:rPr>
          <w:rFonts w:ascii="Times New Roman" w:hAnsi="Times New Roman" w:cs="Times New Roman"/>
          <w:sz w:val="22"/>
          <w:szCs w:val="22"/>
        </w:rPr>
      </w:pPr>
      <w:r w:rsidRPr="009E3844">
        <w:rPr>
          <w:rFonts w:ascii="Times New Roman" w:hAnsi="Times New Roman" w:cs="Times New Roman"/>
          <w:sz w:val="22"/>
          <w:szCs w:val="22"/>
        </w:rPr>
        <w:t>methods of data source access</w:t>
      </w:r>
    </w:p>
    <w:p w14:paraId="6B308B81" w14:textId="77777777" w:rsidR="00972701" w:rsidRDefault="002A3490">
      <w:pPr>
        <w:pStyle w:val="Compact"/>
        <w:numPr>
          <w:ilvl w:val="0"/>
          <w:numId w:val="10"/>
        </w:numPr>
        <w:rPr>
          <w:rFonts w:ascii="Times New Roman" w:hAnsi="Times New Roman" w:cs="Times New Roman"/>
          <w:sz w:val="22"/>
          <w:szCs w:val="22"/>
        </w:rPr>
      </w:pPr>
      <w:r w:rsidRPr="009E3844">
        <w:rPr>
          <w:rFonts w:ascii="Times New Roman" w:hAnsi="Times New Roman" w:cs="Times New Roman"/>
          <w:sz w:val="22"/>
          <w:szCs w:val="22"/>
        </w:rPr>
        <w:t>matching algorithms and how they are to be used in conjunction with possible field value transfo</w:t>
      </w:r>
      <w:r w:rsidR="00972701">
        <w:rPr>
          <w:rFonts w:ascii="Times New Roman" w:hAnsi="Times New Roman" w:cs="Times New Roman"/>
          <w:sz w:val="22"/>
          <w:szCs w:val="22"/>
        </w:rPr>
        <w:t>rmations</w:t>
      </w:r>
    </w:p>
    <w:p w14:paraId="2A249D2D" w14:textId="67C9F1DC" w:rsidR="00412EB4" w:rsidRPr="009E3844" w:rsidRDefault="002A3490" w:rsidP="00972701">
      <w:pPr>
        <w:pStyle w:val="Compact"/>
        <w:rPr>
          <w:rFonts w:ascii="Times New Roman" w:hAnsi="Times New Roman" w:cs="Times New Roman"/>
          <w:sz w:val="22"/>
          <w:szCs w:val="22"/>
        </w:rPr>
      </w:pPr>
      <w:r w:rsidRPr="009E3844">
        <w:rPr>
          <w:rFonts w:ascii="Times New Roman" w:hAnsi="Times New Roman" w:cs="Times New Roman"/>
          <w:sz w:val="22"/>
          <w:szCs w:val="22"/>
        </w:rPr>
        <w:t>The Lexicon provides fundamental functions for the operation of the</w:t>
      </w:r>
      <w:r w:rsidR="00972701">
        <w:rPr>
          <w:rFonts w:ascii="Times New Roman" w:hAnsi="Times New Roman" w:cs="Times New Roman"/>
          <w:sz w:val="22"/>
          <w:szCs w:val="22"/>
        </w:rPr>
        <w:t xml:space="preserve"> framework</w:t>
      </w:r>
      <w:r w:rsidRPr="009E3844">
        <w:rPr>
          <w:rFonts w:ascii="Times New Roman" w:hAnsi="Times New Roman" w:cs="Times New Roman"/>
          <w:sz w:val="22"/>
          <w:szCs w:val="22"/>
        </w:rPr>
        <w:t>. It is a requirement that all data partners in the network provide the data information necessary for its operation. The Lexicon is maintained in an RDBMS by CLD3 staff, thus removing the complexity required for high quality data linkage from all data partners (i.e., a standardization scheme enforced among data partners).</w:t>
      </w:r>
    </w:p>
    <w:commentRangeEnd w:id="63"/>
    <w:p w14:paraId="72BB7481" w14:textId="77777777" w:rsidR="009F1630" w:rsidRDefault="001058E9" w:rsidP="009F1630">
      <w:pPr>
        <w:pStyle w:val="Compact"/>
        <w:ind w:left="480"/>
        <w:rPr>
          <w:rFonts w:ascii="Times New Roman" w:hAnsi="Times New Roman" w:cs="Times New Roman"/>
          <w:sz w:val="22"/>
          <w:szCs w:val="22"/>
        </w:rPr>
      </w:pPr>
      <w:r>
        <w:rPr>
          <w:rStyle w:val="CommentReference"/>
        </w:rPr>
        <w:commentReference w:id="63"/>
      </w:r>
    </w:p>
    <w:p w14:paraId="2E191071" w14:textId="77777777" w:rsidR="00972701" w:rsidRPr="009E3844" w:rsidRDefault="00972701" w:rsidP="00972701">
      <w:pPr>
        <w:rPr>
          <w:rFonts w:ascii="Times New Roman" w:hAnsi="Times New Roman" w:cs="Times New Roman"/>
          <w:sz w:val="22"/>
          <w:szCs w:val="22"/>
        </w:rPr>
      </w:pPr>
    </w:p>
    <w:p w14:paraId="472DF242" w14:textId="77777777" w:rsidR="00412EB4" w:rsidRPr="009E3844" w:rsidRDefault="002A3490">
      <w:pPr>
        <w:pStyle w:val="Heading3"/>
        <w:rPr>
          <w:rFonts w:ascii="Times New Roman" w:hAnsi="Times New Roman" w:cs="Times New Roman"/>
          <w:sz w:val="22"/>
          <w:szCs w:val="22"/>
        </w:rPr>
      </w:pPr>
      <w:bookmarkStart w:id="64" w:name="research-capacity-building"/>
      <w:bookmarkEnd w:id="64"/>
      <w:r w:rsidRPr="009E3844">
        <w:rPr>
          <w:rFonts w:ascii="Times New Roman" w:hAnsi="Times New Roman" w:cs="Times New Roman"/>
          <w:sz w:val="22"/>
          <w:szCs w:val="22"/>
        </w:rPr>
        <w:t>Research Capacity-Building</w:t>
      </w:r>
    </w:p>
    <w:p w14:paraId="48B399BB" w14:textId="77777777" w:rsidR="00412EB4" w:rsidRDefault="002A3490">
      <w:pPr>
        <w:pStyle w:val="Heading6"/>
        <w:rPr>
          <w:rFonts w:ascii="Times New Roman" w:hAnsi="Times New Roman" w:cs="Times New Roman"/>
          <w:sz w:val="22"/>
          <w:szCs w:val="22"/>
        </w:rPr>
      </w:pPr>
      <w:bookmarkStart w:id="65" w:name="describe-activities-towards-building-dev"/>
      <w:bookmarkEnd w:id="65"/>
      <w:r w:rsidRPr="009E3844">
        <w:rPr>
          <w:rFonts w:ascii="Times New Roman" w:hAnsi="Times New Roman" w:cs="Times New Roman"/>
          <w:sz w:val="22"/>
          <w:szCs w:val="22"/>
        </w:rPr>
        <w:t>Describe activities towards building, developing, and engaging research talent to focus on S&amp;CC integrative research challenges.</w:t>
      </w:r>
    </w:p>
    <w:p w14:paraId="7303FEF2" w14:textId="4C0C7503" w:rsidR="00BF2DE3" w:rsidRDefault="00BF2DE3" w:rsidP="00BF2DE3">
      <w:pPr>
        <w:spacing w:after="120"/>
        <w:rPr>
          <w:ins w:id="66" w:author="Sallie Keller" w:date="2016-11-15T17:02:00Z"/>
          <w:rFonts w:asciiTheme="majorHAnsi" w:hAnsiTheme="majorHAnsi" w:cs="Cambria"/>
          <w:sz w:val="21"/>
          <w:szCs w:val="21"/>
        </w:rPr>
      </w:pPr>
      <w:ins w:id="67" w:author="Sallie Keller" w:date="2016-11-15T17:00:00Z">
        <w:r w:rsidRPr="004069CA">
          <w:rPr>
            <w:rFonts w:ascii="Calibri" w:hAnsi="Calibri"/>
            <w:sz w:val="21"/>
            <w:szCs w:val="21"/>
          </w:rPr>
          <w:t>This project will help extend the type and reach of scholars who become involved</w:t>
        </w:r>
      </w:ins>
      <w:ins w:id="68" w:author="Sallie Keller" w:date="2016-11-15T17:01:00Z">
        <w:r>
          <w:rPr>
            <w:rFonts w:ascii="Calibri" w:hAnsi="Calibri"/>
            <w:sz w:val="21"/>
            <w:szCs w:val="21"/>
          </w:rPr>
          <w:t xml:space="preserve"> in community-based research</w:t>
        </w:r>
      </w:ins>
      <w:ins w:id="69" w:author="Sallie Keller" w:date="2016-11-15T17:00:00Z">
        <w:r w:rsidRPr="004069CA">
          <w:rPr>
            <w:rFonts w:ascii="Calibri" w:hAnsi="Calibri"/>
            <w:sz w:val="21"/>
            <w:szCs w:val="21"/>
          </w:rPr>
          <w:t xml:space="preserve">, as well as increasing the infrastructure for evidence-based decision making at the local </w:t>
        </w:r>
      </w:ins>
      <w:ins w:id="70" w:author="Sallie Keller" w:date="2016-11-15T17:01:00Z">
        <w:r>
          <w:rPr>
            <w:rFonts w:ascii="Calibri" w:hAnsi="Calibri"/>
            <w:sz w:val="21"/>
            <w:szCs w:val="21"/>
          </w:rPr>
          <w:t xml:space="preserve">community </w:t>
        </w:r>
      </w:ins>
      <w:ins w:id="71" w:author="Sallie Keller" w:date="2016-11-15T17:00:00Z">
        <w:r w:rsidRPr="004069CA">
          <w:rPr>
            <w:rFonts w:ascii="Calibri" w:hAnsi="Calibri"/>
            <w:sz w:val="21"/>
            <w:szCs w:val="21"/>
          </w:rPr>
          <w:t xml:space="preserve">level.  </w:t>
        </w:r>
      </w:ins>
      <w:ins w:id="72" w:author="Sallie Keller" w:date="2016-11-15T17:01:00Z">
        <w:r>
          <w:rPr>
            <w:rFonts w:ascii="Calibri" w:hAnsi="Calibri"/>
            <w:sz w:val="21"/>
            <w:szCs w:val="21"/>
          </w:rPr>
          <w:t xml:space="preserve"> </w:t>
        </w:r>
      </w:ins>
      <w:ins w:id="73" w:author="Sallie Keller" w:date="2016-11-15T17:02:00Z">
        <w:r w:rsidRPr="00C55DB2">
          <w:rPr>
            <w:rFonts w:ascii="Calibri" w:hAnsi="Calibri"/>
            <w:sz w:val="21"/>
            <w:szCs w:val="21"/>
          </w:rPr>
          <w:t>We will collaborate with faculty, staff, and students across our campuses to de</w:t>
        </w:r>
      </w:ins>
      <w:ins w:id="74" w:author="Sallie Keller" w:date="2016-11-15T17:03:00Z">
        <w:r>
          <w:rPr>
            <w:rFonts w:ascii="Calibri" w:hAnsi="Calibri"/>
            <w:sz w:val="21"/>
            <w:szCs w:val="21"/>
          </w:rPr>
          <w:t>fine</w:t>
        </w:r>
      </w:ins>
      <w:ins w:id="75" w:author="Sallie Keller" w:date="2016-11-15T17:02:00Z">
        <w:r w:rsidRPr="00C55DB2">
          <w:rPr>
            <w:rFonts w:ascii="Calibri" w:hAnsi="Calibri"/>
            <w:sz w:val="21"/>
            <w:szCs w:val="21"/>
          </w:rPr>
          <w:t xml:space="preserve"> the underlying research and resources to be deployed </w:t>
        </w:r>
        <w:r>
          <w:rPr>
            <w:rFonts w:ascii="Calibri" w:hAnsi="Calibri"/>
            <w:sz w:val="21"/>
            <w:szCs w:val="21"/>
          </w:rPr>
          <w:t>in this Virtual Analytic Environment</w:t>
        </w:r>
        <w:r w:rsidRPr="00C55DB2">
          <w:rPr>
            <w:rFonts w:ascii="Calibri" w:hAnsi="Calibri"/>
            <w:sz w:val="21"/>
            <w:szCs w:val="21"/>
          </w:rPr>
          <w:t xml:space="preserve">. </w:t>
        </w:r>
        <w:r w:rsidRPr="00835E8D">
          <w:rPr>
            <w:rFonts w:asciiTheme="majorHAnsi" w:hAnsiTheme="majorHAnsi" w:cs="Cambria"/>
            <w:sz w:val="21"/>
            <w:szCs w:val="21"/>
          </w:rPr>
          <w:t>This type of dedication to quality community-based research is central to the mission of land grant universities</w:t>
        </w:r>
        <w:r w:rsidRPr="00835E8D" w:rsidDel="00A316A3">
          <w:rPr>
            <w:rFonts w:asciiTheme="majorHAnsi" w:hAnsiTheme="majorHAnsi" w:cs="Cambria"/>
            <w:sz w:val="21"/>
            <w:szCs w:val="21"/>
          </w:rPr>
          <w:t xml:space="preserve"> </w:t>
        </w:r>
        <w:r w:rsidRPr="00835E8D">
          <w:rPr>
            <w:rFonts w:asciiTheme="majorHAnsi" w:hAnsiTheme="majorHAnsi" w:cs="Cambria"/>
            <w:sz w:val="21"/>
            <w:szCs w:val="21"/>
          </w:rPr>
          <w:t>across the country.</w:t>
        </w:r>
        <w:r w:rsidRPr="00835E8D">
          <w:rPr>
            <w:rFonts w:asciiTheme="majorHAnsi" w:hAnsiTheme="majorHAnsi" w:cs="Calibri"/>
            <w:sz w:val="21"/>
            <w:szCs w:val="21"/>
          </w:rPr>
          <w:t xml:space="preserve"> </w:t>
        </w:r>
        <w:r w:rsidRPr="00C55DB2">
          <w:rPr>
            <w:rFonts w:ascii="Calibri" w:hAnsi="Calibri"/>
            <w:sz w:val="21"/>
            <w:szCs w:val="21"/>
          </w:rPr>
          <w:t xml:space="preserve">Working closely with </w:t>
        </w:r>
      </w:ins>
      <w:ins w:id="76" w:author="Sallie Keller" w:date="2016-11-15T17:04:00Z">
        <w:r>
          <w:rPr>
            <w:rFonts w:ascii="Calibri" w:hAnsi="Calibri"/>
            <w:sz w:val="21"/>
            <w:szCs w:val="21"/>
          </w:rPr>
          <w:t xml:space="preserve">both campus researchers and Cooperative Extension Service specialists deployed in </w:t>
        </w:r>
      </w:ins>
      <w:ins w:id="77" w:author="Sallie Keller" w:date="2016-11-15T17:05:00Z">
        <w:r>
          <w:rPr>
            <w:rFonts w:ascii="Calibri" w:hAnsi="Calibri"/>
            <w:sz w:val="21"/>
            <w:szCs w:val="21"/>
          </w:rPr>
          <w:t>the</w:t>
        </w:r>
      </w:ins>
      <w:ins w:id="78" w:author="Sallie Keller" w:date="2016-11-15T17:04:00Z">
        <w:r>
          <w:rPr>
            <w:rFonts w:ascii="Calibri" w:hAnsi="Calibri"/>
            <w:sz w:val="21"/>
            <w:szCs w:val="21"/>
          </w:rPr>
          <w:t xml:space="preserve"> </w:t>
        </w:r>
      </w:ins>
      <w:ins w:id="79" w:author="Sallie Keller" w:date="2016-11-15T17:05:00Z">
        <w:r>
          <w:rPr>
            <w:rFonts w:ascii="Calibri" w:hAnsi="Calibri"/>
            <w:sz w:val="21"/>
            <w:szCs w:val="21"/>
          </w:rPr>
          <w:t xml:space="preserve">communities across our states, we will be exposed </w:t>
        </w:r>
      </w:ins>
      <w:ins w:id="80" w:author="Sallie Keller" w:date="2016-11-15T17:02:00Z">
        <w:r w:rsidRPr="00C55DB2">
          <w:rPr>
            <w:rFonts w:ascii="Calibri" w:hAnsi="Calibri"/>
            <w:sz w:val="21"/>
            <w:szCs w:val="21"/>
          </w:rPr>
          <w:t xml:space="preserve">to the important issues and challenges facing </w:t>
        </w:r>
        <w:r>
          <w:rPr>
            <w:rFonts w:ascii="Calibri" w:hAnsi="Calibri"/>
            <w:sz w:val="21"/>
            <w:szCs w:val="21"/>
          </w:rPr>
          <w:t>our cities and counties</w:t>
        </w:r>
        <w:r w:rsidRPr="00C55DB2">
          <w:rPr>
            <w:rFonts w:ascii="Calibri" w:hAnsi="Calibri"/>
            <w:sz w:val="21"/>
            <w:szCs w:val="21"/>
          </w:rPr>
          <w:t>, thus generating bottom-up rather than top-down research, providing the opportunity for a greater impact on</w:t>
        </w:r>
      </w:ins>
      <w:ins w:id="81" w:author="Sallie Keller" w:date="2016-11-15T17:06:00Z">
        <w:r>
          <w:rPr>
            <w:rFonts w:ascii="Calibri" w:hAnsi="Calibri"/>
            <w:sz w:val="21"/>
            <w:szCs w:val="21"/>
          </w:rPr>
          <w:t xml:space="preserve"> realizing data-driven </w:t>
        </w:r>
      </w:ins>
      <w:ins w:id="82" w:author="Sallie Keller" w:date="2016-11-15T17:02:00Z">
        <w:r>
          <w:rPr>
            <w:rFonts w:ascii="Calibri" w:hAnsi="Calibri"/>
            <w:sz w:val="21"/>
            <w:szCs w:val="21"/>
          </w:rPr>
          <w:t xml:space="preserve">government </w:t>
        </w:r>
        <w:r w:rsidRPr="00C55DB2">
          <w:rPr>
            <w:rFonts w:ascii="Calibri" w:hAnsi="Calibri"/>
            <w:sz w:val="21"/>
            <w:szCs w:val="21"/>
          </w:rPr>
          <w:t xml:space="preserve">policy and interventions. </w:t>
        </w:r>
      </w:ins>
    </w:p>
    <w:p w14:paraId="30653911" w14:textId="4BF0C70B" w:rsidR="00D1636A" w:rsidRPr="00D1636A" w:rsidRDefault="00D1636A" w:rsidP="00D1636A">
      <w:pPr>
        <w:pStyle w:val="BodyText"/>
      </w:pPr>
    </w:p>
    <w:p w14:paraId="2D1D66EA" w14:textId="77777777" w:rsidR="00412EB4" w:rsidRPr="009E3844" w:rsidRDefault="002A3490">
      <w:pPr>
        <w:pStyle w:val="Heading3"/>
        <w:rPr>
          <w:rFonts w:ascii="Times New Roman" w:hAnsi="Times New Roman" w:cs="Times New Roman"/>
          <w:sz w:val="22"/>
          <w:szCs w:val="22"/>
        </w:rPr>
      </w:pPr>
      <w:bookmarkStart w:id="83" w:name="integration-and-multi-disciplinary-conte"/>
      <w:bookmarkEnd w:id="83"/>
      <w:r w:rsidRPr="009E3844">
        <w:rPr>
          <w:rFonts w:ascii="Times New Roman" w:hAnsi="Times New Roman" w:cs="Times New Roman"/>
          <w:sz w:val="22"/>
          <w:szCs w:val="22"/>
        </w:rPr>
        <w:t>Integration and Multi-Disciplinary Context</w:t>
      </w:r>
    </w:p>
    <w:p w14:paraId="5C01D987" w14:textId="77777777" w:rsidR="00412EB4" w:rsidRPr="009E3844" w:rsidRDefault="002A3490">
      <w:pPr>
        <w:pStyle w:val="Heading6"/>
        <w:rPr>
          <w:rFonts w:ascii="Times New Roman" w:hAnsi="Times New Roman" w:cs="Times New Roman"/>
          <w:sz w:val="22"/>
          <w:szCs w:val="22"/>
        </w:rPr>
      </w:pPr>
      <w:bookmarkStart w:id="84" w:name="characterize-the-multidisciplinary-holis"/>
      <w:bookmarkEnd w:id="84"/>
      <w:r w:rsidRPr="009E3844">
        <w:rPr>
          <w:rFonts w:ascii="Times New Roman" w:hAnsi="Times New Roman" w:cs="Times New Roman"/>
          <w:sz w:val="22"/>
          <w:szCs w:val="22"/>
        </w:rPr>
        <w:t>Characterize the multidisciplinary, holistic nature of the approach by identifying the disciplines involved in the research, and how the proposed research elements are integrated.</w:t>
      </w:r>
    </w:p>
    <w:p w14:paraId="4E02E490" w14:textId="45C400AC" w:rsidR="00412EB4" w:rsidRPr="009E3844" w:rsidRDefault="008C2C7E">
      <w:pPr>
        <w:pStyle w:val="FirstParagraph"/>
        <w:rPr>
          <w:rFonts w:ascii="Times New Roman" w:hAnsi="Times New Roman" w:cs="Times New Roman"/>
          <w:sz w:val="22"/>
          <w:szCs w:val="22"/>
        </w:rPr>
      </w:pPr>
      <w:r w:rsidRPr="009E3844">
        <w:rPr>
          <w:rFonts w:ascii="Times New Roman" w:hAnsi="Times New Roman" w:cs="Times New Roman"/>
          <w:sz w:val="22"/>
          <w:szCs w:val="22"/>
        </w:rPr>
        <w:t>Definition</w:t>
      </w:r>
      <w:r w:rsidR="002A3490" w:rsidRPr="009E3844">
        <w:rPr>
          <w:rFonts w:ascii="Times New Roman" w:hAnsi="Times New Roman" w:cs="Times New Roman"/>
          <w:sz w:val="22"/>
          <w:szCs w:val="22"/>
        </w:rPr>
        <w:t xml:space="preserve"> of Transdisciplinary</w:t>
      </w:r>
    </w:p>
    <w:p w14:paraId="5DAFAC31" w14:textId="77777777" w:rsidR="007C1826" w:rsidRPr="009E3844" w:rsidRDefault="002A3490">
      <w:pPr>
        <w:pStyle w:val="BodyText"/>
        <w:rPr>
          <w:rFonts w:ascii="Times New Roman" w:hAnsi="Times New Roman" w:cs="Times New Roman"/>
          <w:sz w:val="22"/>
          <w:szCs w:val="22"/>
        </w:rPr>
      </w:pPr>
      <w:r w:rsidRPr="009E3844">
        <w:rPr>
          <w:rFonts w:ascii="Times New Roman" w:hAnsi="Times New Roman" w:cs="Times New Roman"/>
          <w:sz w:val="22"/>
          <w:szCs w:val="22"/>
        </w:rPr>
        <w:t xml:space="preserve">Public Administration &amp; Policy </w:t>
      </w:r>
    </w:p>
    <w:p w14:paraId="05242455" w14:textId="77777777" w:rsidR="007C1826" w:rsidRPr="009E3844" w:rsidRDefault="002A3490">
      <w:pPr>
        <w:pStyle w:val="BodyText"/>
        <w:rPr>
          <w:rFonts w:ascii="Times New Roman" w:hAnsi="Times New Roman" w:cs="Times New Roman"/>
          <w:sz w:val="22"/>
          <w:szCs w:val="22"/>
        </w:rPr>
      </w:pPr>
      <w:r w:rsidRPr="009E3844">
        <w:rPr>
          <w:rFonts w:ascii="Times New Roman" w:hAnsi="Times New Roman" w:cs="Times New Roman"/>
          <w:sz w:val="22"/>
          <w:szCs w:val="22"/>
        </w:rPr>
        <w:t xml:space="preserve">Statistics </w:t>
      </w:r>
    </w:p>
    <w:p w14:paraId="4E230646" w14:textId="77777777" w:rsidR="007C1826" w:rsidRPr="009E3844" w:rsidRDefault="002A3490">
      <w:pPr>
        <w:pStyle w:val="BodyText"/>
        <w:rPr>
          <w:rFonts w:ascii="Times New Roman" w:hAnsi="Times New Roman" w:cs="Times New Roman"/>
          <w:sz w:val="22"/>
          <w:szCs w:val="22"/>
        </w:rPr>
      </w:pPr>
      <w:r w:rsidRPr="009E3844">
        <w:rPr>
          <w:rFonts w:ascii="Times New Roman" w:hAnsi="Times New Roman" w:cs="Times New Roman"/>
          <w:sz w:val="22"/>
          <w:szCs w:val="22"/>
        </w:rPr>
        <w:t xml:space="preserve">Economics </w:t>
      </w:r>
    </w:p>
    <w:p w14:paraId="181BDD3C" w14:textId="77777777" w:rsidR="007C1826" w:rsidRPr="009E3844" w:rsidRDefault="002A3490">
      <w:pPr>
        <w:pStyle w:val="BodyText"/>
        <w:rPr>
          <w:rFonts w:ascii="Times New Roman" w:hAnsi="Times New Roman" w:cs="Times New Roman"/>
          <w:sz w:val="22"/>
          <w:szCs w:val="22"/>
        </w:rPr>
      </w:pPr>
      <w:r w:rsidRPr="009E3844">
        <w:rPr>
          <w:rFonts w:ascii="Times New Roman" w:hAnsi="Times New Roman" w:cs="Times New Roman"/>
          <w:sz w:val="22"/>
          <w:szCs w:val="22"/>
        </w:rPr>
        <w:t xml:space="preserve">Computer Science </w:t>
      </w:r>
    </w:p>
    <w:p w14:paraId="60073DF4" w14:textId="0002F602" w:rsidR="00412EB4" w:rsidRPr="009E3844" w:rsidRDefault="002A3490">
      <w:pPr>
        <w:pStyle w:val="BodyText"/>
        <w:rPr>
          <w:rFonts w:ascii="Times New Roman" w:hAnsi="Times New Roman" w:cs="Times New Roman"/>
          <w:sz w:val="22"/>
          <w:szCs w:val="22"/>
        </w:rPr>
      </w:pPr>
      <w:r w:rsidRPr="009E3844">
        <w:rPr>
          <w:rFonts w:ascii="Times New Roman" w:hAnsi="Times New Roman" w:cs="Times New Roman"/>
          <w:sz w:val="22"/>
          <w:szCs w:val="22"/>
        </w:rPr>
        <w:lastRenderedPageBreak/>
        <w:t>Psychology</w:t>
      </w:r>
    </w:p>
    <w:p w14:paraId="10E0AB16" w14:textId="77777777" w:rsidR="00412EB4" w:rsidRPr="009E3844" w:rsidRDefault="002A3490">
      <w:pPr>
        <w:pStyle w:val="Heading3"/>
        <w:rPr>
          <w:rFonts w:ascii="Times New Roman" w:hAnsi="Times New Roman" w:cs="Times New Roman"/>
          <w:sz w:val="22"/>
          <w:szCs w:val="22"/>
        </w:rPr>
      </w:pPr>
      <w:bookmarkStart w:id="85" w:name="management"/>
      <w:bookmarkEnd w:id="85"/>
      <w:r w:rsidRPr="009E3844">
        <w:rPr>
          <w:rFonts w:ascii="Times New Roman" w:hAnsi="Times New Roman" w:cs="Times New Roman"/>
          <w:sz w:val="22"/>
          <w:szCs w:val="22"/>
        </w:rPr>
        <w:t>Management</w:t>
      </w:r>
    </w:p>
    <w:p w14:paraId="16101E9F" w14:textId="77777777" w:rsidR="00412EB4" w:rsidRPr="009E3844" w:rsidRDefault="002A3490">
      <w:pPr>
        <w:pStyle w:val="Heading6"/>
        <w:rPr>
          <w:rFonts w:ascii="Times New Roman" w:hAnsi="Times New Roman" w:cs="Times New Roman"/>
          <w:sz w:val="22"/>
          <w:szCs w:val="22"/>
        </w:rPr>
      </w:pPr>
      <w:bookmarkStart w:id="86" w:name="describe-the-participating-institutions-"/>
      <w:bookmarkEnd w:id="86"/>
      <w:r w:rsidRPr="009E3844">
        <w:rPr>
          <w:rFonts w:ascii="Times New Roman" w:hAnsi="Times New Roman" w:cs="Times New Roman"/>
          <w:sz w:val="22"/>
          <w:szCs w:val="22"/>
        </w:rPr>
        <w:t>Describe the participating institution(s) and key personnel briefly (see Project Personnel and Partner Institutions section). Address the roles and responsibilities of the project’s management, and how it will support integration of tasks at a high level and engagement with the community throughout the course of the planned research activities. Describe the approach to collaboration among project members.</w:t>
      </w:r>
    </w:p>
    <w:p w14:paraId="13EEDFBB" w14:textId="6CBBF584" w:rsidR="007C1826" w:rsidRPr="009E3844" w:rsidRDefault="00BF2DE3" w:rsidP="007C1826">
      <w:pPr>
        <w:pStyle w:val="BodyText"/>
        <w:rPr>
          <w:rFonts w:ascii="Times New Roman" w:hAnsi="Times New Roman" w:cs="Times New Roman"/>
          <w:sz w:val="22"/>
          <w:szCs w:val="22"/>
        </w:rPr>
      </w:pPr>
      <w:ins w:id="87" w:author="Sallie Keller" w:date="2016-11-15T17:07:00Z">
        <w:r>
          <w:rPr>
            <w:rFonts w:ascii="Times New Roman" w:hAnsi="Times New Roman" w:cs="Times New Roman"/>
            <w:sz w:val="22"/>
            <w:szCs w:val="22"/>
          </w:rPr>
          <w:t xml:space="preserve">I think you need to talk about you, Alan, and supporting postdocs and students to develop and implement the Virtual Analytic Environment. Here is where I would say that you will be leveraging on-going community-based research in </w:t>
        </w:r>
      </w:ins>
      <w:ins w:id="88" w:author="Sallie Keller" w:date="2016-11-15T17:08:00Z">
        <w:r>
          <w:rPr>
            <w:rFonts w:ascii="Times New Roman" w:hAnsi="Times New Roman" w:cs="Times New Roman"/>
            <w:sz w:val="22"/>
            <w:szCs w:val="22"/>
          </w:rPr>
          <w:t>the</w:t>
        </w:r>
      </w:ins>
      <w:ins w:id="89" w:author="Sallie Keller" w:date="2016-11-15T17:07:00Z">
        <w:r>
          <w:rPr>
            <w:rFonts w:ascii="Times New Roman" w:hAnsi="Times New Roman" w:cs="Times New Roman"/>
            <w:sz w:val="22"/>
            <w:szCs w:val="22"/>
          </w:rPr>
          <w:t xml:space="preserve"> </w:t>
        </w:r>
      </w:ins>
      <w:ins w:id="90" w:author="Sallie Keller" w:date="2016-11-15T17:08:00Z">
        <w:r>
          <w:rPr>
            <w:rFonts w:ascii="Times New Roman" w:hAnsi="Times New Roman" w:cs="Times New Roman"/>
            <w:sz w:val="22"/>
            <w:szCs w:val="22"/>
          </w:rPr>
          <w:t>four pilot areas. That will provide for the needs and requirements of the infrastructure.</w:t>
        </w:r>
      </w:ins>
      <w:ins w:id="91" w:author="Sallie Keller" w:date="2016-11-15T17:09:00Z">
        <w:r>
          <w:rPr>
            <w:rFonts w:ascii="Times New Roman" w:hAnsi="Times New Roman" w:cs="Times New Roman"/>
            <w:sz w:val="22"/>
            <w:szCs w:val="22"/>
          </w:rPr>
          <w:t xml:space="preserve"> Say that Stephanie Shipp is leading that work and will be your partner. I would list her as a senior researcher.</w:t>
        </w:r>
      </w:ins>
      <w:ins w:id="92" w:author="Sallie Keller" w:date="2016-11-15T17:12:00Z">
        <w:r w:rsidR="007C55F2">
          <w:rPr>
            <w:rFonts w:ascii="Times New Roman" w:hAnsi="Times New Roman" w:cs="Times New Roman"/>
            <w:sz w:val="22"/>
            <w:szCs w:val="22"/>
          </w:rPr>
          <w:t xml:space="preserve">  From the Iowa side, Erin </w:t>
        </w:r>
        <w:proofErr w:type="spellStart"/>
        <w:r w:rsidR="007C55F2">
          <w:rPr>
            <w:rFonts w:ascii="Times New Roman" w:hAnsi="Times New Roman" w:cs="Times New Roman"/>
            <w:sz w:val="22"/>
            <w:szCs w:val="22"/>
          </w:rPr>
          <w:t>Mullenix</w:t>
        </w:r>
        <w:proofErr w:type="spellEnd"/>
        <w:r w:rsidR="007C55F2">
          <w:rPr>
            <w:rFonts w:ascii="Times New Roman" w:hAnsi="Times New Roman" w:cs="Times New Roman"/>
            <w:sz w:val="22"/>
            <w:szCs w:val="22"/>
          </w:rPr>
          <w:t xml:space="preserve"> should probably be listed in the similar role to </w:t>
        </w:r>
        <w:proofErr w:type="spellStart"/>
        <w:r w:rsidR="007C55F2">
          <w:rPr>
            <w:rFonts w:ascii="Times New Roman" w:hAnsi="Times New Roman" w:cs="Times New Roman"/>
            <w:sz w:val="22"/>
            <w:szCs w:val="22"/>
          </w:rPr>
          <w:t>Steph</w:t>
        </w:r>
        <w:proofErr w:type="spellEnd"/>
        <w:r w:rsidR="007C55F2">
          <w:rPr>
            <w:rFonts w:ascii="Times New Roman" w:hAnsi="Times New Roman" w:cs="Times New Roman"/>
            <w:sz w:val="22"/>
            <w:szCs w:val="22"/>
          </w:rPr>
          <w:t>.</w:t>
        </w:r>
      </w:ins>
    </w:p>
    <w:p w14:paraId="03737303" w14:textId="77777777" w:rsidR="00412EB4" w:rsidRPr="009E3844" w:rsidRDefault="002A3490">
      <w:pPr>
        <w:pStyle w:val="Heading3"/>
        <w:rPr>
          <w:rFonts w:ascii="Times New Roman" w:hAnsi="Times New Roman" w:cs="Times New Roman"/>
          <w:sz w:val="22"/>
          <w:szCs w:val="22"/>
        </w:rPr>
      </w:pPr>
      <w:bookmarkStart w:id="93" w:name="budget-and-subawardees"/>
      <w:bookmarkEnd w:id="93"/>
      <w:r w:rsidRPr="009E3844">
        <w:rPr>
          <w:rFonts w:ascii="Times New Roman" w:hAnsi="Times New Roman" w:cs="Times New Roman"/>
          <w:sz w:val="22"/>
          <w:szCs w:val="22"/>
        </w:rPr>
        <w:t xml:space="preserve">Budget and </w:t>
      </w:r>
      <w:proofErr w:type="spellStart"/>
      <w:r w:rsidRPr="009E3844">
        <w:rPr>
          <w:rFonts w:ascii="Times New Roman" w:hAnsi="Times New Roman" w:cs="Times New Roman"/>
          <w:sz w:val="22"/>
          <w:szCs w:val="22"/>
        </w:rPr>
        <w:t>Subawardees</w:t>
      </w:r>
      <w:proofErr w:type="spellEnd"/>
    </w:p>
    <w:p w14:paraId="7F0FE4DF" w14:textId="77777777" w:rsidR="00412EB4" w:rsidRPr="009E3844" w:rsidRDefault="002A3490">
      <w:pPr>
        <w:pStyle w:val="Heading6"/>
        <w:rPr>
          <w:rFonts w:ascii="Times New Roman" w:hAnsi="Times New Roman" w:cs="Times New Roman"/>
          <w:sz w:val="22"/>
          <w:szCs w:val="22"/>
        </w:rPr>
      </w:pPr>
      <w:bookmarkStart w:id="94" w:name="provide-an-estimated-aggregate-budget-re"/>
      <w:bookmarkEnd w:id="94"/>
      <w:r w:rsidRPr="009E3844">
        <w:rPr>
          <w:rFonts w:ascii="Times New Roman" w:hAnsi="Times New Roman" w:cs="Times New Roman"/>
          <w:sz w:val="22"/>
          <w:szCs w:val="22"/>
        </w:rPr>
        <w:t xml:space="preserve">Provide an estimated aggregate budget request with number of years of support requested. Provide a list of </w:t>
      </w:r>
      <w:proofErr w:type="spellStart"/>
      <w:r w:rsidRPr="009E3844">
        <w:rPr>
          <w:rFonts w:ascii="Times New Roman" w:hAnsi="Times New Roman" w:cs="Times New Roman"/>
          <w:sz w:val="22"/>
          <w:szCs w:val="22"/>
        </w:rPr>
        <w:t>subawardee</w:t>
      </w:r>
      <w:proofErr w:type="spellEnd"/>
      <w:r w:rsidRPr="009E3844">
        <w:rPr>
          <w:rFonts w:ascii="Times New Roman" w:hAnsi="Times New Roman" w:cs="Times New Roman"/>
          <w:sz w:val="22"/>
          <w:szCs w:val="22"/>
        </w:rPr>
        <w:t xml:space="preserve"> institutions.</w:t>
      </w:r>
    </w:p>
    <w:p w14:paraId="4E09CA6C" w14:textId="4E93A781" w:rsidR="007C1826" w:rsidRPr="009E3844" w:rsidRDefault="00BF2DE3" w:rsidP="007C1826">
      <w:pPr>
        <w:pStyle w:val="BodyText"/>
        <w:rPr>
          <w:rFonts w:ascii="Times New Roman" w:hAnsi="Times New Roman" w:cs="Times New Roman"/>
          <w:sz w:val="22"/>
          <w:szCs w:val="22"/>
        </w:rPr>
      </w:pPr>
      <w:ins w:id="95" w:author="Sallie Keller" w:date="2016-11-15T17:08:00Z">
        <w:r>
          <w:rPr>
            <w:rFonts w:ascii="Times New Roman" w:hAnsi="Times New Roman" w:cs="Times New Roman"/>
            <w:sz w:val="22"/>
            <w:szCs w:val="22"/>
          </w:rPr>
          <w:t>Jim to provide</w:t>
        </w:r>
      </w:ins>
      <w:ins w:id="96" w:author="Sallie Keller" w:date="2016-11-15T17:09:00Z">
        <w:r>
          <w:rPr>
            <w:rFonts w:ascii="Times New Roman" w:hAnsi="Times New Roman" w:cs="Times New Roman"/>
            <w:sz w:val="22"/>
            <w:szCs w:val="22"/>
          </w:rPr>
          <w:t xml:space="preserve"> – he probably needs to add 3% for Stephanie into the budget.</w:t>
        </w:r>
        <w:r w:rsidR="00F12082">
          <w:rPr>
            <w:rFonts w:ascii="Times New Roman" w:hAnsi="Times New Roman" w:cs="Times New Roman"/>
            <w:sz w:val="22"/>
            <w:szCs w:val="22"/>
          </w:rPr>
          <w:t xml:space="preserve"> I  can ask.</w:t>
        </w:r>
      </w:ins>
    </w:p>
    <w:p w14:paraId="1FCC345A" w14:textId="77777777" w:rsidR="00412EB4" w:rsidRPr="009E3844" w:rsidRDefault="002A3490">
      <w:pPr>
        <w:pStyle w:val="Heading2"/>
        <w:rPr>
          <w:rFonts w:ascii="Times New Roman" w:hAnsi="Times New Roman" w:cs="Times New Roman"/>
          <w:sz w:val="22"/>
          <w:szCs w:val="22"/>
        </w:rPr>
      </w:pPr>
      <w:bookmarkStart w:id="97" w:name="project-personnel-and-partner-institutio"/>
      <w:bookmarkEnd w:id="97"/>
      <w:r w:rsidRPr="009E3844">
        <w:rPr>
          <w:rFonts w:ascii="Times New Roman" w:hAnsi="Times New Roman" w:cs="Times New Roman"/>
          <w:sz w:val="22"/>
          <w:szCs w:val="22"/>
        </w:rPr>
        <w:t>Project Personnel and Partner Institutions (1-page limit)</w:t>
      </w:r>
    </w:p>
    <w:p w14:paraId="7801258D" w14:textId="77777777" w:rsidR="00412EB4" w:rsidRPr="009E3844" w:rsidRDefault="002A3490">
      <w:pPr>
        <w:pStyle w:val="Heading6"/>
        <w:rPr>
          <w:rFonts w:ascii="Times New Roman" w:hAnsi="Times New Roman" w:cs="Times New Roman"/>
          <w:sz w:val="22"/>
          <w:szCs w:val="22"/>
        </w:rPr>
      </w:pPr>
      <w:bookmarkStart w:id="98" w:name="provide-current-accurate-information-for"/>
      <w:bookmarkEnd w:id="98"/>
      <w:r w:rsidRPr="009E3844">
        <w:rPr>
          <w:rFonts w:ascii="Times New Roman" w:hAnsi="Times New Roman" w:cs="Times New Roman"/>
          <w:sz w:val="22"/>
          <w:szCs w:val="22"/>
        </w:rPr>
        <w:t>Provide current, accurate information for all personnel and institutions involved in the project. Follow the same format as described for Project Personnel and Partner Institutions in the Full Proposal Preparation Instructions below. Submit as a supplementary document.</w:t>
      </w:r>
    </w:p>
    <w:p w14:paraId="68A761A1" w14:textId="2D452397" w:rsidR="007C1826" w:rsidRDefault="00BF2DE3" w:rsidP="007C1826">
      <w:pPr>
        <w:pStyle w:val="BodyText"/>
        <w:rPr>
          <w:ins w:id="99" w:author="Sallie Keller" w:date="2016-11-15T17:13:00Z"/>
          <w:rFonts w:ascii="Times New Roman" w:hAnsi="Times New Roman" w:cs="Times New Roman"/>
          <w:sz w:val="22"/>
          <w:szCs w:val="22"/>
        </w:rPr>
      </w:pPr>
      <w:ins w:id="100" w:author="Sallie Keller" w:date="2016-11-15T17:08:00Z">
        <w:r>
          <w:rPr>
            <w:rFonts w:ascii="Times New Roman" w:hAnsi="Times New Roman" w:cs="Times New Roman"/>
            <w:sz w:val="22"/>
            <w:szCs w:val="22"/>
          </w:rPr>
          <w:t xml:space="preserve">Here I would just add a </w:t>
        </w:r>
        <w:proofErr w:type="spellStart"/>
        <w:r>
          <w:rPr>
            <w:rFonts w:ascii="Times New Roman" w:hAnsi="Times New Roman" w:cs="Times New Roman"/>
            <w:sz w:val="22"/>
            <w:szCs w:val="22"/>
          </w:rPr>
          <w:t>para</w:t>
        </w:r>
        <w:proofErr w:type="spellEnd"/>
        <w:r>
          <w:rPr>
            <w:rFonts w:ascii="Times New Roman" w:hAnsi="Times New Roman" w:cs="Times New Roman"/>
            <w:sz w:val="22"/>
            <w:szCs w:val="22"/>
          </w:rPr>
          <w:t xml:space="preserve"> bio for each of the two of you and of Stephanie</w:t>
        </w:r>
        <w:r w:rsidR="00D606FB">
          <w:rPr>
            <w:rFonts w:ascii="Times New Roman" w:hAnsi="Times New Roman" w:cs="Times New Roman"/>
            <w:sz w:val="22"/>
            <w:szCs w:val="22"/>
          </w:rPr>
          <w:t xml:space="preserve"> and Erin.</w:t>
        </w:r>
      </w:ins>
    </w:p>
    <w:p w14:paraId="33689E64" w14:textId="77777777" w:rsidR="00D606FB" w:rsidRPr="00D606FB" w:rsidRDefault="00D606FB" w:rsidP="00D606FB">
      <w:pPr>
        <w:pStyle w:val="ListParagraph"/>
        <w:numPr>
          <w:ilvl w:val="0"/>
          <w:numId w:val="19"/>
        </w:numPr>
        <w:spacing w:after="120"/>
        <w:jc w:val="both"/>
        <w:rPr>
          <w:ins w:id="101" w:author="Sallie Keller" w:date="2016-11-15T17:17:00Z"/>
          <w:rFonts w:ascii="Times" w:hAnsi="Times"/>
          <w:sz w:val="22"/>
          <w:szCs w:val="22"/>
        </w:rPr>
      </w:pPr>
      <w:ins w:id="102" w:author="Sallie Keller" w:date="2016-11-15T17:17:00Z">
        <w:r w:rsidRPr="00D606FB">
          <w:rPr>
            <w:rFonts w:ascii="Times" w:hAnsi="Times"/>
            <w:b/>
            <w:sz w:val="22"/>
            <w:szCs w:val="22"/>
          </w:rPr>
          <w:t>Aaron Schroeder, Ph.D.</w:t>
        </w:r>
        <w:r w:rsidRPr="00D606FB">
          <w:rPr>
            <w:rFonts w:ascii="Times" w:hAnsi="Times"/>
            <w:sz w:val="22"/>
            <w:szCs w:val="22"/>
          </w:rPr>
          <w:t>, is the Information Architect and Data Scientist the Social and Decision Analytics Laboratory</w:t>
        </w:r>
        <w:r w:rsidRPr="00D606FB">
          <w:rPr>
            <w:rFonts w:ascii="Times" w:hAnsi="Times"/>
            <w:b/>
            <w:sz w:val="22"/>
            <w:szCs w:val="22"/>
          </w:rPr>
          <w:t xml:space="preserve"> </w:t>
        </w:r>
        <w:r w:rsidRPr="00D606FB">
          <w:rPr>
            <w:rFonts w:ascii="Times" w:hAnsi="Times"/>
            <w:sz w:val="22"/>
            <w:szCs w:val="22"/>
          </w:rPr>
          <w:t>(SDAL)</w:t>
        </w:r>
        <w:r w:rsidRPr="00D606FB">
          <w:rPr>
            <w:rFonts w:ascii="Times" w:hAnsi="Times"/>
            <w:b/>
            <w:sz w:val="22"/>
            <w:szCs w:val="22"/>
          </w:rPr>
          <w:t xml:space="preserve"> </w:t>
        </w:r>
        <w:r w:rsidRPr="00D606FB">
          <w:rPr>
            <w:rFonts w:ascii="Times" w:hAnsi="Times"/>
            <w:sz w:val="22"/>
            <w:szCs w:val="22"/>
          </w:rPr>
          <w:t>within</w:t>
        </w:r>
        <w:r w:rsidRPr="00D606FB" w:rsidDel="002237DA">
          <w:rPr>
            <w:rFonts w:ascii="Times" w:hAnsi="Times"/>
            <w:sz w:val="22"/>
            <w:szCs w:val="22"/>
          </w:rPr>
          <w:t xml:space="preserve"> </w:t>
        </w:r>
        <w:r w:rsidRPr="00D606FB">
          <w:rPr>
            <w:rFonts w:ascii="Times" w:hAnsi="Times"/>
            <w:sz w:val="22"/>
            <w:szCs w:val="22"/>
          </w:rPr>
          <w:t xml:space="preserve">the Biocomplexity Institute of Virginia Tech. He is responsible for planning and executing major research projects focused on the techniques, methods, and theories related to the governance, integration, storage, retrieval, sharing, and optimal use of policy-relevant data, information, and knowledge for the purposes of policy analysis and program evaluation. A particular focus in this role has been on the integration and analysis of Virginia education, health, social service and non-profit administrative data streams for the purpose of conducting policy analyses and program evaluations impacting a wide range of constituents, including: pre-K child social and health service recipients; child care service operators; primary, secondary, post-secondary and adult education service recipients; state workforce training service recipients; and, U.S. veteran health and social service recipients. </w:t>
        </w:r>
      </w:ins>
    </w:p>
    <w:p w14:paraId="542F0A64" w14:textId="77777777" w:rsidR="00D606FB" w:rsidRPr="00D606FB" w:rsidRDefault="00D606FB" w:rsidP="00D606FB">
      <w:pPr>
        <w:pStyle w:val="ListParagraph"/>
        <w:widowControl w:val="0"/>
        <w:numPr>
          <w:ilvl w:val="0"/>
          <w:numId w:val="19"/>
        </w:numPr>
        <w:autoSpaceDE w:val="0"/>
        <w:autoSpaceDN w:val="0"/>
        <w:adjustRightInd w:val="0"/>
        <w:spacing w:after="120"/>
        <w:jc w:val="both"/>
        <w:rPr>
          <w:ins w:id="103" w:author="Sallie Keller" w:date="2016-11-15T17:13:00Z"/>
          <w:rFonts w:ascii="Times" w:hAnsi="Times"/>
          <w:sz w:val="22"/>
          <w:szCs w:val="22"/>
        </w:rPr>
      </w:pPr>
      <w:ins w:id="104" w:author="Sallie Keller" w:date="2016-11-15T17:13:00Z">
        <w:r w:rsidRPr="00D606FB">
          <w:rPr>
            <w:rFonts w:ascii="Times" w:hAnsi="Times"/>
            <w:b/>
            <w:sz w:val="22"/>
            <w:szCs w:val="22"/>
          </w:rPr>
          <w:t>Stephanie S. Shipp, Ph.D.,</w:t>
        </w:r>
        <w:r w:rsidRPr="00D606FB">
          <w:rPr>
            <w:rFonts w:ascii="Times" w:hAnsi="Times"/>
            <w:sz w:val="22"/>
            <w:szCs w:val="22"/>
          </w:rPr>
          <w:t xml:space="preserve"> is the Deputy Director of the Social and Decision Analytics Laboratory</w:t>
        </w:r>
        <w:r w:rsidRPr="00D606FB">
          <w:rPr>
            <w:rFonts w:ascii="Times" w:hAnsi="Times"/>
            <w:b/>
            <w:sz w:val="22"/>
            <w:szCs w:val="22"/>
          </w:rPr>
          <w:t xml:space="preserve"> </w:t>
        </w:r>
        <w:r w:rsidRPr="00D606FB">
          <w:rPr>
            <w:rFonts w:ascii="Times" w:hAnsi="Times"/>
            <w:sz w:val="22"/>
            <w:szCs w:val="22"/>
          </w:rPr>
          <w:t>(SDAL)</w:t>
        </w:r>
        <w:r w:rsidRPr="00D606FB">
          <w:rPr>
            <w:rFonts w:ascii="Times" w:hAnsi="Times"/>
            <w:b/>
            <w:sz w:val="22"/>
            <w:szCs w:val="22"/>
          </w:rPr>
          <w:t xml:space="preserve"> </w:t>
        </w:r>
        <w:r w:rsidRPr="00D606FB">
          <w:rPr>
            <w:rFonts w:ascii="Times" w:hAnsi="Times"/>
            <w:sz w:val="22"/>
            <w:szCs w:val="22"/>
          </w:rPr>
          <w:t xml:space="preserve">within the Biocomplexity Institute of Virginia Tech.  Her areas of expertise are economic and demographic analyses of social issues using survey and administrative data, innovation and competitiveness, and evaluation of public programs. Prior to coming to SDAL, she was a senior Research Staff Member at the Institute for Defense Analyses, Science and Technology Policy Institute, where she led several evaluations of federal programs. As a member of the federal Senior Executive Service from 2001-2008, Dr. Shipp was the Director of the Economic Assessment Office that was responsible for evaluating the Advanced Technology Program at the National Institute of </w:t>
        </w:r>
        <w:bookmarkStart w:id="105" w:name="_GoBack"/>
        <w:r w:rsidRPr="00D606FB">
          <w:rPr>
            <w:rFonts w:ascii="Times" w:hAnsi="Times"/>
            <w:sz w:val="22"/>
            <w:szCs w:val="22"/>
          </w:rPr>
          <w:t xml:space="preserve">Standards and Technology. Prior to that, she led economic and statistical programs at the Census </w:t>
        </w:r>
        <w:bookmarkEnd w:id="105"/>
        <w:r w:rsidRPr="00D606FB">
          <w:rPr>
            <w:rFonts w:ascii="Times" w:hAnsi="Times"/>
            <w:sz w:val="22"/>
            <w:szCs w:val="22"/>
          </w:rPr>
          <w:t xml:space="preserve">Bureau, the Bureau of Labor Statistics, and Federal Reserve Board. She is fellow of the American Association for the Advancement of Science, fellow of the American Statistical Association, and </w:t>
        </w:r>
        <w:r w:rsidRPr="00D606FB">
          <w:rPr>
            <w:rFonts w:ascii="Times" w:hAnsi="Times"/>
            <w:sz w:val="22"/>
            <w:szCs w:val="22"/>
          </w:rPr>
          <w:lastRenderedPageBreak/>
          <w:t>elected member of the International Statistics Institute.</w:t>
        </w:r>
      </w:ins>
    </w:p>
    <w:p w14:paraId="2BAE7193" w14:textId="77777777" w:rsidR="00D606FB" w:rsidRPr="00D606FB" w:rsidRDefault="00D606FB" w:rsidP="00D606FB">
      <w:pPr>
        <w:pStyle w:val="ListParagraph"/>
        <w:numPr>
          <w:ilvl w:val="0"/>
          <w:numId w:val="19"/>
        </w:numPr>
        <w:spacing w:after="120"/>
        <w:jc w:val="both"/>
        <w:rPr>
          <w:ins w:id="106" w:author="Sallie Keller" w:date="2016-11-15T17:13:00Z"/>
          <w:rFonts w:ascii="Times" w:hAnsi="Times" w:cs="Times"/>
          <w:sz w:val="22"/>
          <w:szCs w:val="22"/>
        </w:rPr>
      </w:pPr>
      <w:ins w:id="107" w:author="Sallie Keller" w:date="2016-11-15T17:13:00Z">
        <w:r w:rsidRPr="00D606FB">
          <w:rPr>
            <w:rFonts w:ascii="Times" w:hAnsi="Times" w:cs="Times New Roman"/>
            <w:b/>
            <w:sz w:val="22"/>
            <w:szCs w:val="22"/>
          </w:rPr>
          <w:t xml:space="preserve">Erin </w:t>
        </w:r>
        <w:proofErr w:type="spellStart"/>
        <w:r w:rsidRPr="00D606FB">
          <w:rPr>
            <w:rFonts w:ascii="Times" w:hAnsi="Times" w:cs="Times New Roman"/>
            <w:b/>
            <w:sz w:val="22"/>
            <w:szCs w:val="22"/>
          </w:rPr>
          <w:t>Mullenix</w:t>
        </w:r>
        <w:proofErr w:type="spellEnd"/>
        <w:r w:rsidRPr="00D606FB">
          <w:rPr>
            <w:rFonts w:ascii="Times" w:hAnsi="Times" w:cs="Times New Roman"/>
            <w:b/>
            <w:sz w:val="22"/>
            <w:szCs w:val="22"/>
          </w:rPr>
          <w:t xml:space="preserve">, MPA, </w:t>
        </w:r>
        <w:r w:rsidRPr="00D606FB">
          <w:rPr>
            <w:rFonts w:ascii="Times" w:hAnsi="Times" w:cs="Times New Roman"/>
            <w:sz w:val="22"/>
            <w:szCs w:val="22"/>
          </w:rPr>
          <w:t xml:space="preserve">is the Director of Data Driven Science at Iowa State University.  In her role, Erin develops and directs programs that support campus-wide activities in data-driven science, including Iowa State’s partnership with the Midwest Big Data Hub.  Erin has experience across the research and public service spectrum.  She was the Research Director at the Iowa League of Cities prior to joining Iowa State this year.  In this position, Erin worked closely with local communities on data related issues, providing data-driven support and evidence to local decision-makers.  Before this, Erin worked in engineering, process improvement, safety, and state and federal government, providing broad expertise that she applies to program leadership.  </w:t>
        </w:r>
      </w:ins>
    </w:p>
    <w:p w14:paraId="76FFF38B" w14:textId="77777777" w:rsidR="00D606FB" w:rsidRPr="009E3844" w:rsidRDefault="00D606FB" w:rsidP="007C1826">
      <w:pPr>
        <w:pStyle w:val="BodyText"/>
        <w:rPr>
          <w:rFonts w:ascii="Times New Roman" w:hAnsi="Times New Roman" w:cs="Times New Roman"/>
          <w:sz w:val="22"/>
          <w:szCs w:val="22"/>
        </w:rPr>
      </w:pPr>
    </w:p>
    <w:p w14:paraId="5F0A8FA7" w14:textId="77777777" w:rsidR="00412EB4" w:rsidRPr="009E3844" w:rsidRDefault="002A3490">
      <w:pPr>
        <w:pStyle w:val="FigurewithCaption"/>
        <w:rPr>
          <w:rFonts w:ascii="Times New Roman" w:hAnsi="Times New Roman" w:cs="Times New Roman"/>
          <w:sz w:val="22"/>
          <w:szCs w:val="22"/>
        </w:rPr>
      </w:pPr>
      <w:r w:rsidRPr="009E3844">
        <w:rPr>
          <w:rFonts w:ascii="Times New Roman" w:hAnsi="Times New Roman" w:cs="Times New Roman"/>
          <w:noProof/>
          <w:sz w:val="22"/>
          <w:szCs w:val="22"/>
        </w:rPr>
        <w:lastRenderedPageBreak/>
        <w:drawing>
          <wp:inline distT="0" distB="0" distL="0" distR="0" wp14:anchorId="33676F3E" wp14:editId="22237C03">
            <wp:extent cx="4943856" cy="6400800"/>
            <wp:effectExtent l="0" t="0" r="0" b="0"/>
            <wp:docPr id="1" name="Picture" descr="Figure 1: CLD3 Processes and Platforms Framework"/>
            <wp:cNvGraphicFramePr/>
            <a:graphic xmlns:a="http://schemas.openxmlformats.org/drawingml/2006/main">
              <a:graphicData uri="http://schemas.openxmlformats.org/drawingml/2006/picture">
                <pic:pic xmlns:pic="http://schemas.openxmlformats.org/drawingml/2006/picture">
                  <pic:nvPicPr>
                    <pic:cNvPr id="0" name="Picture" descr="images/CLD3Framework.png"/>
                    <pic:cNvPicPr>
                      <a:picLocks noChangeAspect="1" noChangeArrowheads="1"/>
                    </pic:cNvPicPr>
                  </pic:nvPicPr>
                  <pic:blipFill>
                    <a:blip r:embed="rId9"/>
                    <a:stretch>
                      <a:fillRect/>
                    </a:stretch>
                  </pic:blipFill>
                  <pic:spPr bwMode="auto">
                    <a:xfrm>
                      <a:off x="0" y="0"/>
                      <a:ext cx="4943856" cy="6400800"/>
                    </a:xfrm>
                    <a:prstGeom prst="rect">
                      <a:avLst/>
                    </a:prstGeom>
                    <a:noFill/>
                    <a:ln w="9525">
                      <a:noFill/>
                      <a:headEnd/>
                      <a:tailEnd/>
                    </a:ln>
                  </pic:spPr>
                </pic:pic>
              </a:graphicData>
            </a:graphic>
          </wp:inline>
        </w:drawing>
      </w:r>
    </w:p>
    <w:p w14:paraId="3335D635" w14:textId="77777777" w:rsidR="00412EB4" w:rsidRPr="009E3844" w:rsidRDefault="002A3490">
      <w:pPr>
        <w:pStyle w:val="ImageCaption"/>
        <w:rPr>
          <w:rFonts w:ascii="Times New Roman" w:hAnsi="Times New Roman" w:cs="Times New Roman"/>
          <w:sz w:val="22"/>
          <w:szCs w:val="22"/>
        </w:rPr>
      </w:pPr>
      <w:r w:rsidRPr="009E3844">
        <w:rPr>
          <w:rFonts w:ascii="Times New Roman" w:hAnsi="Times New Roman" w:cs="Times New Roman"/>
          <w:sz w:val="22"/>
          <w:szCs w:val="22"/>
        </w:rPr>
        <w:t>Figure 1: CLD3 Processes and Platforms Framework</w:t>
      </w:r>
    </w:p>
    <w:p w14:paraId="31D63DA2" w14:textId="03072ECC" w:rsidR="00763E7E" w:rsidRPr="009E3844" w:rsidRDefault="00763E7E">
      <w:pPr>
        <w:rPr>
          <w:rFonts w:ascii="Times New Roman" w:hAnsi="Times New Roman" w:cs="Times New Roman"/>
          <w:i/>
          <w:sz w:val="22"/>
          <w:szCs w:val="22"/>
        </w:rPr>
      </w:pPr>
      <w:r w:rsidRPr="009E3844">
        <w:rPr>
          <w:rFonts w:ascii="Times New Roman" w:hAnsi="Times New Roman" w:cs="Times New Roman"/>
          <w:sz w:val="22"/>
          <w:szCs w:val="22"/>
        </w:rPr>
        <w:br w:type="page"/>
      </w:r>
    </w:p>
    <w:p w14:paraId="459AEB67" w14:textId="7FC29243" w:rsidR="00763E7E" w:rsidRPr="009E3844" w:rsidRDefault="00763E7E">
      <w:pPr>
        <w:pStyle w:val="ImageCaption"/>
        <w:rPr>
          <w:rFonts w:ascii="Times New Roman" w:hAnsi="Times New Roman" w:cs="Times New Roman"/>
          <w:i w:val="0"/>
          <w:sz w:val="22"/>
          <w:szCs w:val="22"/>
        </w:rPr>
      </w:pPr>
      <w:r w:rsidRPr="009E3844">
        <w:rPr>
          <w:rFonts w:ascii="Times New Roman" w:hAnsi="Times New Roman" w:cs="Times New Roman"/>
          <w:i w:val="0"/>
          <w:sz w:val="22"/>
          <w:szCs w:val="22"/>
        </w:rPr>
        <w:lastRenderedPageBreak/>
        <w:t>References</w:t>
      </w:r>
    </w:p>
    <w:p w14:paraId="63459719" w14:textId="403D181F" w:rsidR="00763E7E" w:rsidRPr="009E3844" w:rsidRDefault="00763E7E">
      <w:pPr>
        <w:pStyle w:val="ImageCaption"/>
        <w:rPr>
          <w:rFonts w:ascii="Times New Roman" w:hAnsi="Times New Roman" w:cs="Times New Roman"/>
          <w:i w:val="0"/>
          <w:sz w:val="22"/>
          <w:szCs w:val="22"/>
        </w:rPr>
      </w:pPr>
      <w:r w:rsidRPr="009E3844">
        <w:rPr>
          <w:rFonts w:ascii="Times New Roman" w:hAnsi="Times New Roman" w:cs="Times New Roman"/>
          <w:i w:val="0"/>
          <w:sz w:val="22"/>
          <w:szCs w:val="22"/>
        </w:rPr>
        <w:t xml:space="preserve">Goldsmith, S., Crawford, S., &amp; </w:t>
      </w:r>
      <w:proofErr w:type="spellStart"/>
      <w:r w:rsidRPr="009E3844">
        <w:rPr>
          <w:rFonts w:ascii="Times New Roman" w:hAnsi="Times New Roman" w:cs="Times New Roman"/>
          <w:i w:val="0"/>
          <w:sz w:val="22"/>
          <w:szCs w:val="22"/>
        </w:rPr>
        <w:t>Weinryb</w:t>
      </w:r>
      <w:proofErr w:type="spellEnd"/>
      <w:r w:rsidRPr="009E3844">
        <w:rPr>
          <w:rFonts w:ascii="Times New Roman" w:hAnsi="Times New Roman" w:cs="Times New Roman"/>
          <w:i w:val="0"/>
          <w:sz w:val="22"/>
          <w:szCs w:val="22"/>
        </w:rPr>
        <w:t xml:space="preserve"> </w:t>
      </w:r>
      <w:proofErr w:type="spellStart"/>
      <w:r w:rsidRPr="009E3844">
        <w:rPr>
          <w:rFonts w:ascii="Times New Roman" w:hAnsi="Times New Roman" w:cs="Times New Roman"/>
          <w:i w:val="0"/>
          <w:sz w:val="22"/>
          <w:szCs w:val="22"/>
        </w:rPr>
        <w:t>Grohsgal</w:t>
      </w:r>
      <w:proofErr w:type="spellEnd"/>
      <w:r w:rsidRPr="009E3844">
        <w:rPr>
          <w:rFonts w:ascii="Times New Roman" w:hAnsi="Times New Roman" w:cs="Times New Roman"/>
          <w:i w:val="0"/>
          <w:sz w:val="22"/>
          <w:szCs w:val="22"/>
        </w:rPr>
        <w:t>, B. (2016). Innovations in Public Service Delivery: Issue No. 4: Predictive Analytics: Driving Improvements Using Data. Inter-American Development Bank.</w:t>
      </w:r>
    </w:p>
    <w:sectPr w:rsidR="00763E7E" w:rsidRPr="009E384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 w:author="Sallie Keller" w:date="2016-11-15T16:33:00Z" w:initials="SK">
    <w:p w14:paraId="058BCF07" w14:textId="77777777" w:rsidR="00BF2DE3" w:rsidRDefault="00BF2DE3" w:rsidP="00463963">
      <w:pPr>
        <w:pStyle w:val="CommentText"/>
      </w:pPr>
      <w:r>
        <w:rPr>
          <w:rStyle w:val="CommentReference"/>
        </w:rPr>
        <w:annotationRef/>
      </w:r>
      <w:r>
        <w:t>Do you mean regardless of who collected it or where it is kept – local, state, federal?</w:t>
      </w:r>
    </w:p>
    <w:p w14:paraId="17BBAE1E" w14:textId="161382C0" w:rsidR="00BF2DE3" w:rsidRDefault="00BF2DE3">
      <w:pPr>
        <w:pStyle w:val="CommentText"/>
      </w:pPr>
    </w:p>
  </w:comment>
  <w:comment w:id="18" w:author="Sallie Keller" w:date="2016-11-15T16:40:00Z" w:initials="SK">
    <w:p w14:paraId="11C4E6D0" w14:textId="3ABC93F5" w:rsidR="00BF2DE3" w:rsidRDefault="00BF2DE3">
      <w:pPr>
        <w:pStyle w:val="CommentText"/>
      </w:pPr>
      <w:ins w:id="20" w:author="Sallie Keller" w:date="2016-11-15T16:39:00Z">
        <w:r>
          <w:rPr>
            <w:rStyle w:val="CommentReference"/>
          </w:rPr>
          <w:annotationRef/>
        </w:r>
      </w:ins>
      <w:r>
        <w:t>Re-purpose shows up in the next paragraph and I thought not everyone will get that.</w:t>
      </w:r>
    </w:p>
  </w:comment>
  <w:comment w:id="55" w:author="Sallie Keller" w:date="2016-11-15T16:47:00Z" w:initials="SK">
    <w:p w14:paraId="5DE14E3C" w14:textId="76F143BA" w:rsidR="00BF2DE3" w:rsidRDefault="00BF2DE3">
      <w:pPr>
        <w:pStyle w:val="CommentText"/>
      </w:pPr>
      <w:r>
        <w:rPr>
          <w:rStyle w:val="CommentReference"/>
        </w:rPr>
        <w:annotationRef/>
      </w:r>
      <w:r>
        <w:t xml:space="preserve">Did you want </w:t>
      </w:r>
      <w:proofErr w:type="spellStart"/>
      <w:r>
        <w:t>srchitecture</w:t>
      </w:r>
      <w:proofErr w:type="spellEnd"/>
      <w:r>
        <w:t xml:space="preserve"> here?</w:t>
      </w:r>
    </w:p>
  </w:comment>
  <w:comment w:id="60" w:author="Sallie Keller" w:date="2016-11-15T16:56:00Z" w:initials="SK">
    <w:p w14:paraId="784119AA" w14:textId="4FD5C390" w:rsidR="00BF2DE3" w:rsidRDefault="00BF2DE3">
      <w:pPr>
        <w:pStyle w:val="CommentText"/>
      </w:pPr>
      <w:r>
        <w:rPr>
          <w:rStyle w:val="CommentReference"/>
        </w:rPr>
        <w:annotationRef/>
      </w:r>
      <w:r>
        <w:t>I think this is out-of-scope for this project and the project will leverage this activity that is on-going between policy-researchers and our communities.</w:t>
      </w:r>
    </w:p>
    <w:p w14:paraId="56BC40A8" w14:textId="77777777" w:rsidR="00BF2DE3" w:rsidRDefault="00BF2DE3">
      <w:pPr>
        <w:pStyle w:val="CommentText"/>
      </w:pPr>
    </w:p>
    <w:p w14:paraId="0F09429A" w14:textId="714CD20D" w:rsidR="00BF2DE3" w:rsidRDefault="00BF2DE3">
      <w:pPr>
        <w:pStyle w:val="CommentText"/>
      </w:pPr>
      <w:r>
        <w:t>They will be looking for more people in the budget if we are doing this versus leveraging on-going activity and using that to pilot.</w:t>
      </w:r>
    </w:p>
  </w:comment>
  <w:comment w:id="61" w:author="Sallie Keller" w:date="2016-11-15T16:55:00Z" w:initials="SK">
    <w:p w14:paraId="24DDAB8C" w14:textId="25D2DE23" w:rsidR="00BF2DE3" w:rsidRDefault="00BF2DE3">
      <w:pPr>
        <w:pStyle w:val="CommentText"/>
      </w:pPr>
      <w:r>
        <w:rPr>
          <w:rStyle w:val="CommentReference"/>
        </w:rPr>
        <w:annotationRef/>
      </w:r>
      <w:r>
        <w:t>I think this is out-of-scope for this project and the project will leverage this activity that is on-going between policy-researchers and our communities.</w:t>
      </w:r>
    </w:p>
  </w:comment>
  <w:comment w:id="62" w:author="Sallie Keller" w:date="2016-11-15T16:55:00Z" w:initials="SK">
    <w:p w14:paraId="25A0BA0F" w14:textId="59A8F814" w:rsidR="00BF2DE3" w:rsidRDefault="00BF2DE3">
      <w:pPr>
        <w:pStyle w:val="CommentText"/>
      </w:pPr>
      <w:r>
        <w:rPr>
          <w:rStyle w:val="CommentReference"/>
        </w:rPr>
        <w:annotationRef/>
      </w:r>
      <w:r>
        <w:t>Out of scope for this project</w:t>
      </w:r>
    </w:p>
  </w:comment>
  <w:comment w:id="63" w:author="Sallie Keller" w:date="2016-11-15T16:57:00Z" w:initials="SK">
    <w:p w14:paraId="2B234133" w14:textId="5A22FEB6" w:rsidR="00BF2DE3" w:rsidRDefault="00BF2DE3">
      <w:pPr>
        <w:pStyle w:val="CommentText"/>
      </w:pPr>
      <w:r>
        <w:rPr>
          <w:rStyle w:val="CommentReference"/>
        </w:rPr>
        <w:annotationRef/>
      </w:r>
      <w:r>
        <w:t xml:space="preserve">Assume you are still developing this </w:t>
      </w:r>
      <w:r>
        <w:sym w:font="Wingdings" w:char="F04A"/>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54467F" w14:textId="77777777" w:rsidR="00BF2DE3" w:rsidRDefault="00BF2DE3">
      <w:pPr>
        <w:spacing w:after="0"/>
      </w:pPr>
      <w:r>
        <w:separator/>
      </w:r>
    </w:p>
  </w:endnote>
  <w:endnote w:type="continuationSeparator" w:id="0">
    <w:p w14:paraId="7F0CC04A" w14:textId="77777777" w:rsidR="00BF2DE3" w:rsidRDefault="00BF2D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19B8DD" w14:textId="77777777" w:rsidR="00BF2DE3" w:rsidRDefault="00BF2DE3">
      <w:r>
        <w:separator/>
      </w:r>
    </w:p>
  </w:footnote>
  <w:footnote w:type="continuationSeparator" w:id="0">
    <w:p w14:paraId="65A46F91" w14:textId="77777777" w:rsidR="00BF2DE3" w:rsidRDefault="00BF2DE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294069"/>
    <w:multiLevelType w:val="multilevel"/>
    <w:tmpl w:val="4B7C64D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C30A1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05FF460C"/>
    <w:multiLevelType w:val="hybridMultilevel"/>
    <w:tmpl w:val="DD4C6A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5CECEE"/>
    <w:multiLevelType w:val="multilevel"/>
    <w:tmpl w:val="FCEEED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74CCC47"/>
    <w:multiLevelType w:val="multilevel"/>
    <w:tmpl w:val="5FAA7BF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63FB1EC"/>
    <w:multiLevelType w:val="multilevel"/>
    <w:tmpl w:val="36EECC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467774F4"/>
    <w:multiLevelType w:val="hybridMultilevel"/>
    <w:tmpl w:val="C6E24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2C3EFF"/>
    <w:multiLevelType w:val="hybridMultilevel"/>
    <w:tmpl w:val="084CC1C0"/>
    <w:lvl w:ilvl="0" w:tplc="04090001">
      <w:start w:val="1"/>
      <w:numFmt w:val="bullet"/>
      <w:lvlText w:val=""/>
      <w:lvlJc w:val="left"/>
      <w:pPr>
        <w:ind w:left="360" w:hanging="360"/>
      </w:pPr>
      <w:rPr>
        <w:rFonts w:ascii="Symbol" w:hAnsi="Symbol" w:hint="default"/>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2E864D0"/>
    <w:multiLevelType w:val="hybridMultilevel"/>
    <w:tmpl w:val="E90AC0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CE5724"/>
    <w:multiLevelType w:val="hybridMultilevel"/>
    <w:tmpl w:val="91AAA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0D6046"/>
    <w:multiLevelType w:val="hybridMultilevel"/>
    <w:tmpl w:val="343C4968"/>
    <w:lvl w:ilvl="0" w:tplc="0409000F">
      <w:start w:val="1"/>
      <w:numFmt w:val="decimal"/>
      <w:lvlText w:val="%1."/>
      <w:lvlJc w:val="left"/>
      <w:pPr>
        <w:ind w:left="720" w:hanging="360"/>
      </w:pPr>
    </w:lvl>
    <w:lvl w:ilvl="1" w:tplc="7B828858">
      <w:numFmt w:val="bullet"/>
      <w:lvlText w:val=""/>
      <w:lvlJc w:val="left"/>
      <w:pPr>
        <w:ind w:left="1440" w:hanging="360"/>
      </w:pPr>
      <w:rPr>
        <w:rFonts w:ascii="Symbol" w:eastAsiaTheme="minorHAnsi" w:hAnsi="Symbol" w:cstheme="minorBid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0"/>
  </w:num>
  <w:num w:numId="5">
    <w:abstractNumId w:val="0"/>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num>
  <w:num w:numId="9">
    <w:abstractNumId w:val="0"/>
  </w:num>
  <w:num w:numId="10">
    <w:abstractNumId w:val="0"/>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0"/>
  </w:num>
  <w:num w:numId="13">
    <w:abstractNumId w:val="10"/>
  </w:num>
  <w:num w:numId="14">
    <w:abstractNumId w:val="2"/>
  </w:num>
  <w:num w:numId="15">
    <w:abstractNumId w:val="6"/>
  </w:num>
  <w:num w:numId="16">
    <w:abstractNumId w:val="8"/>
  </w:num>
  <w:num w:numId="17">
    <w:abstractNumId w:val="9"/>
  </w:num>
  <w:num w:numId="18">
    <w:abstractNumId w:val="4"/>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activeWritingStyle w:appName="MSWord" w:lang="en-US" w:vendorID="64" w:dllVersion="131078"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208BA"/>
    <w:rsid w:val="00033C36"/>
    <w:rsid w:val="00043D7B"/>
    <w:rsid w:val="000447DB"/>
    <w:rsid w:val="00050B28"/>
    <w:rsid w:val="00064613"/>
    <w:rsid w:val="00100874"/>
    <w:rsid w:val="001058E9"/>
    <w:rsid w:val="00165F2C"/>
    <w:rsid w:val="001B7F40"/>
    <w:rsid w:val="001C4A85"/>
    <w:rsid w:val="001C73AF"/>
    <w:rsid w:val="001F1E96"/>
    <w:rsid w:val="00203F7A"/>
    <w:rsid w:val="00237C93"/>
    <w:rsid w:val="002430F9"/>
    <w:rsid w:val="002513B5"/>
    <w:rsid w:val="002A3490"/>
    <w:rsid w:val="002D72E0"/>
    <w:rsid w:val="002F26CA"/>
    <w:rsid w:val="002F5E44"/>
    <w:rsid w:val="00323178"/>
    <w:rsid w:val="003240FE"/>
    <w:rsid w:val="00363FD4"/>
    <w:rsid w:val="00366900"/>
    <w:rsid w:val="00371162"/>
    <w:rsid w:val="003F2855"/>
    <w:rsid w:val="00412EB4"/>
    <w:rsid w:val="00413411"/>
    <w:rsid w:val="0041373C"/>
    <w:rsid w:val="00423A6D"/>
    <w:rsid w:val="00435757"/>
    <w:rsid w:val="00437086"/>
    <w:rsid w:val="004601C8"/>
    <w:rsid w:val="00463963"/>
    <w:rsid w:val="00476BF5"/>
    <w:rsid w:val="004B3470"/>
    <w:rsid w:val="004B3D7C"/>
    <w:rsid w:val="004D5336"/>
    <w:rsid w:val="004E1CAA"/>
    <w:rsid w:val="004E29B3"/>
    <w:rsid w:val="00517C11"/>
    <w:rsid w:val="00542E5B"/>
    <w:rsid w:val="0057746C"/>
    <w:rsid w:val="00590D07"/>
    <w:rsid w:val="005B3C5B"/>
    <w:rsid w:val="005B4CE0"/>
    <w:rsid w:val="005D6D1D"/>
    <w:rsid w:val="005E3817"/>
    <w:rsid w:val="00601CEE"/>
    <w:rsid w:val="006072CE"/>
    <w:rsid w:val="00610285"/>
    <w:rsid w:val="00611196"/>
    <w:rsid w:val="006263A3"/>
    <w:rsid w:val="00677471"/>
    <w:rsid w:val="006A4BA4"/>
    <w:rsid w:val="006B0C73"/>
    <w:rsid w:val="006D105F"/>
    <w:rsid w:val="006E32BE"/>
    <w:rsid w:val="00732D72"/>
    <w:rsid w:val="00763E7E"/>
    <w:rsid w:val="00784D58"/>
    <w:rsid w:val="007A6FAD"/>
    <w:rsid w:val="007C1826"/>
    <w:rsid w:val="007C55F2"/>
    <w:rsid w:val="007D14A0"/>
    <w:rsid w:val="007E3F57"/>
    <w:rsid w:val="007E564D"/>
    <w:rsid w:val="00857BC3"/>
    <w:rsid w:val="00861640"/>
    <w:rsid w:val="008B5A02"/>
    <w:rsid w:val="008C2C7E"/>
    <w:rsid w:val="008C5F64"/>
    <w:rsid w:val="008C798D"/>
    <w:rsid w:val="008C7E78"/>
    <w:rsid w:val="008D6863"/>
    <w:rsid w:val="008E18AA"/>
    <w:rsid w:val="0091110C"/>
    <w:rsid w:val="00911EDB"/>
    <w:rsid w:val="00972701"/>
    <w:rsid w:val="009824FC"/>
    <w:rsid w:val="00992B49"/>
    <w:rsid w:val="009C3B9B"/>
    <w:rsid w:val="009E3844"/>
    <w:rsid w:val="009F1630"/>
    <w:rsid w:val="00A46F48"/>
    <w:rsid w:val="00A57E3D"/>
    <w:rsid w:val="00A86569"/>
    <w:rsid w:val="00A90586"/>
    <w:rsid w:val="00A92A14"/>
    <w:rsid w:val="00AB614B"/>
    <w:rsid w:val="00AE1B29"/>
    <w:rsid w:val="00B32C00"/>
    <w:rsid w:val="00B86B75"/>
    <w:rsid w:val="00BB7BFE"/>
    <w:rsid w:val="00BC48D5"/>
    <w:rsid w:val="00BE2034"/>
    <w:rsid w:val="00BF2DE3"/>
    <w:rsid w:val="00C05AE9"/>
    <w:rsid w:val="00C2573E"/>
    <w:rsid w:val="00C31D87"/>
    <w:rsid w:val="00C36279"/>
    <w:rsid w:val="00C82B80"/>
    <w:rsid w:val="00C85277"/>
    <w:rsid w:val="00CA5AC4"/>
    <w:rsid w:val="00CC3F14"/>
    <w:rsid w:val="00CC5C01"/>
    <w:rsid w:val="00CC6CFD"/>
    <w:rsid w:val="00CF4027"/>
    <w:rsid w:val="00D1636A"/>
    <w:rsid w:val="00D4363F"/>
    <w:rsid w:val="00D55209"/>
    <w:rsid w:val="00D606FB"/>
    <w:rsid w:val="00D60FE0"/>
    <w:rsid w:val="00D8365B"/>
    <w:rsid w:val="00E042C7"/>
    <w:rsid w:val="00E315A3"/>
    <w:rsid w:val="00E520B2"/>
    <w:rsid w:val="00E53B2C"/>
    <w:rsid w:val="00ED6DA7"/>
    <w:rsid w:val="00F12082"/>
    <w:rsid w:val="00F158CC"/>
    <w:rsid w:val="00FE3E6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545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Revision" w:semiHidden="1"/>
    <w:lsdException w:name="List Paragraph" w:uiPriority="34" w:qFormat="1"/>
    <w:lsdException w:name="Bibliography" w:semiHidden="1" w:unhideWhenUsed="1"/>
    <w:lsdException w:name="TOC Heading" w:semiHidden="1"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7C1826"/>
    <w:pPr>
      <w:ind w:left="720"/>
      <w:contextualSpacing/>
    </w:pPr>
  </w:style>
  <w:style w:type="character" w:customStyle="1" w:styleId="Heading2Char">
    <w:name w:val="Heading 2 Char"/>
    <w:basedOn w:val="DefaultParagraphFont"/>
    <w:link w:val="Heading2"/>
    <w:uiPriority w:val="9"/>
    <w:rsid w:val="009E3844"/>
    <w:rPr>
      <w:rFonts w:asciiTheme="majorHAnsi" w:eastAsiaTheme="majorEastAsia" w:hAnsiTheme="majorHAnsi" w:cstheme="majorBidi"/>
      <w:b/>
      <w:bCs/>
      <w:color w:val="4F81BD" w:themeColor="accent1"/>
      <w:sz w:val="32"/>
      <w:szCs w:val="32"/>
    </w:rPr>
  </w:style>
  <w:style w:type="paragraph" w:styleId="BalloonText">
    <w:name w:val="Balloon Text"/>
    <w:basedOn w:val="Normal"/>
    <w:link w:val="BalloonTextChar"/>
    <w:semiHidden/>
    <w:unhideWhenUsed/>
    <w:rsid w:val="0046396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463963"/>
    <w:rPr>
      <w:rFonts w:ascii="Lucida Grande" w:hAnsi="Lucida Grande" w:cs="Lucida Grande"/>
      <w:sz w:val="18"/>
      <w:szCs w:val="18"/>
    </w:rPr>
  </w:style>
  <w:style w:type="character" w:styleId="CommentReference">
    <w:name w:val="annotation reference"/>
    <w:basedOn w:val="DefaultParagraphFont"/>
    <w:semiHidden/>
    <w:unhideWhenUsed/>
    <w:rsid w:val="00463963"/>
    <w:rPr>
      <w:sz w:val="18"/>
      <w:szCs w:val="18"/>
    </w:rPr>
  </w:style>
  <w:style w:type="paragraph" w:styleId="CommentText">
    <w:name w:val="annotation text"/>
    <w:basedOn w:val="Normal"/>
    <w:link w:val="CommentTextChar"/>
    <w:semiHidden/>
    <w:unhideWhenUsed/>
    <w:rsid w:val="00463963"/>
  </w:style>
  <w:style w:type="character" w:customStyle="1" w:styleId="CommentTextChar">
    <w:name w:val="Comment Text Char"/>
    <w:basedOn w:val="DefaultParagraphFont"/>
    <w:link w:val="CommentText"/>
    <w:semiHidden/>
    <w:rsid w:val="00463963"/>
  </w:style>
  <w:style w:type="paragraph" w:styleId="CommentSubject">
    <w:name w:val="annotation subject"/>
    <w:basedOn w:val="CommentText"/>
    <w:next w:val="CommentText"/>
    <w:link w:val="CommentSubjectChar"/>
    <w:semiHidden/>
    <w:unhideWhenUsed/>
    <w:rsid w:val="00463963"/>
    <w:rPr>
      <w:b/>
      <w:bCs/>
      <w:sz w:val="20"/>
      <w:szCs w:val="20"/>
    </w:rPr>
  </w:style>
  <w:style w:type="character" w:customStyle="1" w:styleId="CommentSubjectChar">
    <w:name w:val="Comment Subject Char"/>
    <w:basedOn w:val="CommentTextChar"/>
    <w:link w:val="CommentSubject"/>
    <w:semiHidden/>
    <w:rsid w:val="0046396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Revision" w:semiHidden="1"/>
    <w:lsdException w:name="List Paragraph" w:uiPriority="34" w:qFormat="1"/>
    <w:lsdException w:name="Bibliography" w:semiHidden="1" w:unhideWhenUsed="1"/>
    <w:lsdException w:name="TOC Heading" w:semiHidden="1"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7C1826"/>
    <w:pPr>
      <w:ind w:left="720"/>
      <w:contextualSpacing/>
    </w:pPr>
  </w:style>
  <w:style w:type="character" w:customStyle="1" w:styleId="Heading2Char">
    <w:name w:val="Heading 2 Char"/>
    <w:basedOn w:val="DefaultParagraphFont"/>
    <w:link w:val="Heading2"/>
    <w:uiPriority w:val="9"/>
    <w:rsid w:val="009E3844"/>
    <w:rPr>
      <w:rFonts w:asciiTheme="majorHAnsi" w:eastAsiaTheme="majorEastAsia" w:hAnsiTheme="majorHAnsi" w:cstheme="majorBidi"/>
      <w:b/>
      <w:bCs/>
      <w:color w:val="4F81BD" w:themeColor="accent1"/>
      <w:sz w:val="32"/>
      <w:szCs w:val="32"/>
    </w:rPr>
  </w:style>
  <w:style w:type="paragraph" w:styleId="BalloonText">
    <w:name w:val="Balloon Text"/>
    <w:basedOn w:val="Normal"/>
    <w:link w:val="BalloonTextChar"/>
    <w:semiHidden/>
    <w:unhideWhenUsed/>
    <w:rsid w:val="0046396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463963"/>
    <w:rPr>
      <w:rFonts w:ascii="Lucida Grande" w:hAnsi="Lucida Grande" w:cs="Lucida Grande"/>
      <w:sz w:val="18"/>
      <w:szCs w:val="18"/>
    </w:rPr>
  </w:style>
  <w:style w:type="character" w:styleId="CommentReference">
    <w:name w:val="annotation reference"/>
    <w:basedOn w:val="DefaultParagraphFont"/>
    <w:semiHidden/>
    <w:unhideWhenUsed/>
    <w:rsid w:val="00463963"/>
    <w:rPr>
      <w:sz w:val="18"/>
      <w:szCs w:val="18"/>
    </w:rPr>
  </w:style>
  <w:style w:type="paragraph" w:styleId="CommentText">
    <w:name w:val="annotation text"/>
    <w:basedOn w:val="Normal"/>
    <w:link w:val="CommentTextChar"/>
    <w:semiHidden/>
    <w:unhideWhenUsed/>
    <w:rsid w:val="00463963"/>
  </w:style>
  <w:style w:type="character" w:customStyle="1" w:styleId="CommentTextChar">
    <w:name w:val="Comment Text Char"/>
    <w:basedOn w:val="DefaultParagraphFont"/>
    <w:link w:val="CommentText"/>
    <w:semiHidden/>
    <w:rsid w:val="00463963"/>
  </w:style>
  <w:style w:type="paragraph" w:styleId="CommentSubject">
    <w:name w:val="annotation subject"/>
    <w:basedOn w:val="CommentText"/>
    <w:next w:val="CommentText"/>
    <w:link w:val="CommentSubjectChar"/>
    <w:semiHidden/>
    <w:unhideWhenUsed/>
    <w:rsid w:val="00463963"/>
    <w:rPr>
      <w:b/>
      <w:bCs/>
      <w:sz w:val="20"/>
      <w:szCs w:val="20"/>
    </w:rPr>
  </w:style>
  <w:style w:type="character" w:customStyle="1" w:styleId="CommentSubjectChar">
    <w:name w:val="Comment Subject Char"/>
    <w:basedOn w:val="CommentTextChar"/>
    <w:link w:val="CommentSubject"/>
    <w:semiHidden/>
    <w:rsid w:val="0046396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3113</Words>
  <Characters>17749</Characters>
  <Application>Microsoft Macintosh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Smart &amp; Connected Communities Outline</vt:lpstr>
    </vt:vector>
  </TitlesOfParts>
  <Company/>
  <LinksUpToDate>false</LinksUpToDate>
  <CharactersWithSpaces>20821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&amp; Connected Communities Outline</dc:title>
  <dc:creator>Microsoft Office User</dc:creator>
  <cp:lastModifiedBy>Sallie Keller</cp:lastModifiedBy>
  <cp:revision>2</cp:revision>
  <dcterms:created xsi:type="dcterms:W3CDTF">2016-11-15T22:20:00Z</dcterms:created>
  <dcterms:modified xsi:type="dcterms:W3CDTF">2016-11-15T22:20:00Z</dcterms:modified>
</cp:coreProperties>
</file>